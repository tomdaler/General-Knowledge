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BE260" w14:textId="77777777" w:rsidR="00067D0F" w:rsidRPr="001C70B6" w:rsidRDefault="00067D0F" w:rsidP="00067D0F">
      <w:pPr>
        <w:spacing w:after="0" w:line="264" w:lineRule="atLeast"/>
        <w:outlineLvl w:val="0"/>
        <w:rPr>
          <w:rFonts w:ascii="inherit" w:eastAsia="Times New Roman" w:hAnsi="inherit" w:cs="Times New Roman"/>
          <w:b/>
          <w:bCs/>
          <w:kern w:val="36"/>
          <w:sz w:val="24"/>
          <w:szCs w:val="24"/>
        </w:rPr>
      </w:pPr>
      <w:r w:rsidRPr="001C70B6">
        <w:rPr>
          <w:rFonts w:ascii="inherit" w:eastAsia="Times New Roman" w:hAnsi="inherit" w:cs="Times New Roman"/>
          <w:b/>
          <w:bCs/>
          <w:kern w:val="36"/>
          <w:sz w:val="24"/>
          <w:szCs w:val="24"/>
        </w:rPr>
        <w:t>How to Use I2C LCD with ESP32 on Arduino IDE (ESP8266 compatible)</w:t>
      </w:r>
    </w:p>
    <w:p w14:paraId="3D886D7E" w14:textId="77777777" w:rsidR="001C70B6" w:rsidRDefault="001C70B6" w:rsidP="00067D0F">
      <w:pPr>
        <w:spacing w:after="0" w:line="240" w:lineRule="auto"/>
        <w:rPr>
          <w:rFonts w:ascii="Open Sans" w:eastAsia="Times New Roman" w:hAnsi="Open Sans" w:cs="Times New Roman"/>
          <w:color w:val="3A3A3A"/>
          <w:sz w:val="27"/>
          <w:szCs w:val="27"/>
        </w:rPr>
      </w:pPr>
    </w:p>
    <w:p w14:paraId="35DD54EA" w14:textId="77777777" w:rsidR="00067D0F" w:rsidRPr="00067D0F" w:rsidRDefault="00067D0F" w:rsidP="00067D0F">
      <w:pPr>
        <w:spacing w:after="0" w:line="240" w:lineRule="auto"/>
        <w:rPr>
          <w:rFonts w:ascii="Open Sans" w:eastAsia="Times New Roman" w:hAnsi="Open Sans" w:cs="Times New Roman"/>
          <w:color w:val="3A3A3A"/>
          <w:sz w:val="27"/>
          <w:szCs w:val="27"/>
        </w:rPr>
      </w:pPr>
      <w:r w:rsidRPr="00067D0F">
        <w:rPr>
          <w:rFonts w:ascii="Open Sans" w:eastAsia="Times New Roman" w:hAnsi="Open Sans" w:cs="Times New Roman"/>
          <w:color w:val="3A3A3A"/>
          <w:sz w:val="27"/>
          <w:szCs w:val="27"/>
        </w:rPr>
        <w:t xml:space="preserve">This tutorial shows how to use the I2C LCD (Liquid Crystal Display) with the ESP32 using Arduino IDE. </w:t>
      </w:r>
      <w:proofErr w:type="gramStart"/>
      <w:r w:rsidRPr="00067D0F">
        <w:rPr>
          <w:rFonts w:ascii="Open Sans" w:eastAsia="Times New Roman" w:hAnsi="Open Sans" w:cs="Times New Roman"/>
          <w:color w:val="3A3A3A"/>
          <w:sz w:val="27"/>
          <w:szCs w:val="27"/>
        </w:rPr>
        <w:t>We’ll</w:t>
      </w:r>
      <w:proofErr w:type="gramEnd"/>
      <w:r w:rsidRPr="00067D0F">
        <w:rPr>
          <w:rFonts w:ascii="Open Sans" w:eastAsia="Times New Roman" w:hAnsi="Open Sans" w:cs="Times New Roman"/>
          <w:color w:val="3A3A3A"/>
          <w:sz w:val="27"/>
          <w:szCs w:val="27"/>
        </w:rPr>
        <w:t xml:space="preserve"> show you how to wire the display, install the library and try sample code to write text on the LCD: static text, and scroll long messages. </w:t>
      </w:r>
    </w:p>
    <w:p w14:paraId="070F5C32" w14:textId="77777777" w:rsidR="00067D0F" w:rsidRPr="00067D0F" w:rsidRDefault="00067D0F" w:rsidP="00067D0F">
      <w:pPr>
        <w:spacing w:after="336" w:line="240" w:lineRule="auto"/>
        <w:rPr>
          <w:rFonts w:ascii="Open Sans" w:eastAsia="Times New Roman" w:hAnsi="Open Sans" w:cs="Times New Roman"/>
          <w:color w:val="3A3A3A"/>
          <w:sz w:val="27"/>
          <w:szCs w:val="27"/>
        </w:rPr>
      </w:pPr>
      <w:r w:rsidRPr="00067D0F">
        <w:rPr>
          <w:rFonts w:ascii="Open Sans" w:eastAsia="Times New Roman" w:hAnsi="Open Sans" w:cs="Times New Roman"/>
          <w:noProof/>
          <w:color w:val="3A3A3A"/>
          <w:sz w:val="27"/>
          <w:szCs w:val="27"/>
          <w:lang w:val="es-419" w:eastAsia="es-419"/>
        </w:rPr>
        <w:drawing>
          <wp:inline distT="0" distB="0" distL="0" distR="0" wp14:anchorId="0004C113" wp14:editId="516FB391">
            <wp:extent cx="2719346" cy="1530264"/>
            <wp:effectExtent l="0" t="0" r="5080" b="0"/>
            <wp:docPr id="24" name="Picture 24" descr="https://i1.wp.com/randomnerdtutorials.com/wp-content/uploads/2018/07/LCD-display-featured-image.jpg?resize=813.75%2C45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randomnerdtutorials.com/wp-content/uploads/2018/07/LCD-display-featured-image.jpg?resize=813.75%2C458&amp;ssl=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29630" cy="1536051"/>
                    </a:xfrm>
                    <a:prstGeom prst="rect">
                      <a:avLst/>
                    </a:prstGeom>
                    <a:noFill/>
                    <a:ln>
                      <a:noFill/>
                    </a:ln>
                  </pic:spPr>
                </pic:pic>
              </a:graphicData>
            </a:graphic>
          </wp:inline>
        </w:drawing>
      </w:r>
    </w:p>
    <w:p w14:paraId="73508CB4" w14:textId="77777777" w:rsidR="00067D0F" w:rsidRPr="00067D0F" w:rsidRDefault="00067D0F" w:rsidP="00067D0F">
      <w:pPr>
        <w:spacing w:after="336" w:line="240" w:lineRule="auto"/>
        <w:rPr>
          <w:rFonts w:ascii="Open Sans" w:eastAsia="Times New Roman" w:hAnsi="Open Sans" w:cs="Times New Roman"/>
          <w:color w:val="3A3A3A"/>
          <w:sz w:val="27"/>
          <w:szCs w:val="27"/>
        </w:rPr>
      </w:pPr>
      <w:r w:rsidRPr="00067D0F">
        <w:rPr>
          <w:rFonts w:ascii="Open Sans" w:eastAsia="Times New Roman" w:hAnsi="Open Sans" w:cs="Times New Roman"/>
          <w:color w:val="3A3A3A"/>
          <w:sz w:val="27"/>
          <w:szCs w:val="27"/>
        </w:rPr>
        <w:t xml:space="preserve">For this tutorial </w:t>
      </w:r>
      <w:proofErr w:type="gramStart"/>
      <w:r w:rsidRPr="00067D0F">
        <w:rPr>
          <w:rFonts w:ascii="Open Sans" w:eastAsia="Times New Roman" w:hAnsi="Open Sans" w:cs="Times New Roman"/>
          <w:color w:val="3A3A3A"/>
          <w:sz w:val="27"/>
          <w:szCs w:val="27"/>
        </w:rPr>
        <w:t>we’ll</w:t>
      </w:r>
      <w:proofErr w:type="gramEnd"/>
      <w:r w:rsidRPr="00067D0F">
        <w:rPr>
          <w:rFonts w:ascii="Open Sans" w:eastAsia="Times New Roman" w:hAnsi="Open Sans" w:cs="Times New Roman"/>
          <w:color w:val="3A3A3A"/>
          <w:sz w:val="27"/>
          <w:szCs w:val="27"/>
        </w:rPr>
        <w:t xml:space="preserve"> be using a 16×2 I2C LCD display, but LCDs with other sizes should also work.</w:t>
      </w:r>
    </w:p>
    <w:p w14:paraId="7432CB7A" w14:textId="77777777" w:rsidR="00067D0F" w:rsidRPr="00067D0F" w:rsidRDefault="00067D0F" w:rsidP="00067D0F">
      <w:pPr>
        <w:spacing w:after="336" w:line="240" w:lineRule="auto"/>
        <w:rPr>
          <w:rFonts w:ascii="Open Sans" w:eastAsia="Times New Roman" w:hAnsi="Open Sans" w:cs="Times New Roman"/>
          <w:color w:val="3A3A3A"/>
          <w:sz w:val="27"/>
          <w:szCs w:val="27"/>
        </w:rPr>
      </w:pPr>
      <w:r w:rsidRPr="00067D0F">
        <w:rPr>
          <w:rFonts w:ascii="Open Sans" w:eastAsia="Times New Roman" w:hAnsi="Open Sans" w:cs="Times New Roman"/>
          <w:color w:val="3A3A3A"/>
          <w:sz w:val="27"/>
          <w:szCs w:val="27"/>
        </w:rPr>
        <w:t xml:space="preserve">The advantage of using an I2C LCD is that the wiring is </w:t>
      </w:r>
      <w:proofErr w:type="gramStart"/>
      <w:r w:rsidRPr="00067D0F">
        <w:rPr>
          <w:rFonts w:ascii="Open Sans" w:eastAsia="Times New Roman" w:hAnsi="Open Sans" w:cs="Times New Roman"/>
          <w:color w:val="3A3A3A"/>
          <w:sz w:val="27"/>
          <w:szCs w:val="27"/>
        </w:rPr>
        <w:t>really simple</w:t>
      </w:r>
      <w:proofErr w:type="gramEnd"/>
      <w:r w:rsidRPr="00067D0F">
        <w:rPr>
          <w:rFonts w:ascii="Open Sans" w:eastAsia="Times New Roman" w:hAnsi="Open Sans" w:cs="Times New Roman"/>
          <w:color w:val="3A3A3A"/>
          <w:sz w:val="27"/>
          <w:szCs w:val="27"/>
        </w:rPr>
        <w:t xml:space="preserve">. You just need to wire the </w:t>
      </w:r>
      <w:r w:rsidRPr="00D34D19">
        <w:rPr>
          <w:rFonts w:ascii="Open Sans" w:eastAsia="Times New Roman" w:hAnsi="Open Sans" w:cs="Times New Roman"/>
          <w:color w:val="3A3A3A"/>
          <w:sz w:val="27"/>
          <w:szCs w:val="27"/>
          <w:highlight w:val="yellow"/>
        </w:rPr>
        <w:t>SDA and SCL pins.</w:t>
      </w:r>
    </w:p>
    <w:p w14:paraId="5BB4EB59" w14:textId="77777777" w:rsidR="00067D0F" w:rsidRPr="00067D0F" w:rsidRDefault="00067D0F" w:rsidP="00067D0F">
      <w:pPr>
        <w:spacing w:after="336" w:line="240" w:lineRule="auto"/>
        <w:rPr>
          <w:rFonts w:ascii="Open Sans" w:eastAsia="Times New Roman" w:hAnsi="Open Sans" w:cs="Times New Roman"/>
          <w:color w:val="3A3A3A"/>
          <w:sz w:val="27"/>
          <w:szCs w:val="27"/>
        </w:rPr>
      </w:pPr>
      <w:r w:rsidRPr="00067D0F">
        <w:rPr>
          <w:rFonts w:ascii="Open Sans" w:eastAsia="Times New Roman" w:hAnsi="Open Sans" w:cs="Times New Roman"/>
          <w:color w:val="3A3A3A"/>
          <w:sz w:val="27"/>
          <w:szCs w:val="27"/>
        </w:rPr>
        <w:t>Additionally, it comes with a built-in potentiometer you can use to adjust the contrast between the background and the characters on the LCD. On a “regular” LCD you need to add a potentiometer to the circuit to adjust the contrast.</w:t>
      </w:r>
    </w:p>
    <w:p w14:paraId="46B5A20E" w14:textId="77777777" w:rsidR="00067D0F" w:rsidRPr="00067D0F" w:rsidRDefault="00067D0F" w:rsidP="00067D0F">
      <w:pPr>
        <w:spacing w:after="336" w:line="240" w:lineRule="auto"/>
        <w:rPr>
          <w:rFonts w:ascii="Open Sans" w:eastAsia="Times New Roman" w:hAnsi="Open Sans" w:cs="Times New Roman"/>
          <w:color w:val="3A3A3A"/>
          <w:sz w:val="27"/>
          <w:szCs w:val="27"/>
        </w:rPr>
      </w:pPr>
      <w:r w:rsidRPr="00067D0F">
        <w:rPr>
          <w:rFonts w:ascii="Open Sans" w:eastAsia="Times New Roman" w:hAnsi="Open Sans" w:cs="Times New Roman"/>
          <w:noProof/>
          <w:color w:val="3A3A3A"/>
          <w:sz w:val="27"/>
          <w:szCs w:val="27"/>
          <w:lang w:val="es-419" w:eastAsia="es-419"/>
        </w:rPr>
        <w:drawing>
          <wp:inline distT="0" distB="0" distL="0" distR="0" wp14:anchorId="4548AE53" wp14:editId="10547607">
            <wp:extent cx="3625844" cy="2417114"/>
            <wp:effectExtent l="0" t="0" r="0" b="2540"/>
            <wp:docPr id="22" name="Picture 22" descr="https://i1.wp.com/randomnerdtutorials.com/wp-content/uploads/2018/07/lcd_adjust_pot.jpg?resize=750%2C50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1.wp.com/randomnerdtutorials.com/wp-content/uploads/2018/07/lcd_adjust_pot.jpg?resize=750%2C500&amp;ssl=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5343" cy="2423446"/>
                    </a:xfrm>
                    <a:prstGeom prst="rect">
                      <a:avLst/>
                    </a:prstGeom>
                    <a:noFill/>
                    <a:ln>
                      <a:noFill/>
                    </a:ln>
                  </pic:spPr>
                </pic:pic>
              </a:graphicData>
            </a:graphic>
          </wp:inline>
        </w:drawing>
      </w:r>
    </w:p>
    <w:p w14:paraId="4116BC11" w14:textId="77777777" w:rsidR="00067D0F" w:rsidRPr="00067D0F" w:rsidRDefault="00067D0F" w:rsidP="00067D0F">
      <w:pPr>
        <w:spacing w:after="336" w:line="240" w:lineRule="auto"/>
        <w:rPr>
          <w:rFonts w:ascii="Open Sans" w:eastAsia="Times New Roman" w:hAnsi="Open Sans" w:cs="Times New Roman"/>
          <w:color w:val="3A3A3A"/>
          <w:sz w:val="27"/>
          <w:szCs w:val="27"/>
        </w:rPr>
      </w:pPr>
      <w:r w:rsidRPr="00067D0F">
        <w:rPr>
          <w:rFonts w:ascii="Open Sans" w:eastAsia="Times New Roman" w:hAnsi="Open Sans" w:cs="Times New Roman"/>
          <w:color w:val="3A3A3A"/>
          <w:sz w:val="27"/>
          <w:szCs w:val="27"/>
        </w:rPr>
        <w:t>To follow this tutorial you need these parts:</w:t>
      </w:r>
    </w:p>
    <w:p w14:paraId="2039AEDF" w14:textId="77777777" w:rsidR="00067D0F" w:rsidRPr="00067D0F" w:rsidRDefault="00867F35" w:rsidP="00067D0F">
      <w:pPr>
        <w:numPr>
          <w:ilvl w:val="0"/>
          <w:numId w:val="1"/>
        </w:numPr>
        <w:spacing w:after="0" w:line="240" w:lineRule="auto"/>
        <w:rPr>
          <w:rFonts w:ascii="Open Sans" w:eastAsia="Times New Roman" w:hAnsi="Open Sans" w:cs="Times New Roman"/>
          <w:color w:val="3A3A3A"/>
          <w:sz w:val="27"/>
          <w:szCs w:val="27"/>
        </w:rPr>
      </w:pPr>
      <w:hyperlink r:id="rId7" w:tgtFrame="_blank" w:history="1">
        <w:r w:rsidR="00067D0F" w:rsidRPr="00067D0F">
          <w:rPr>
            <w:rFonts w:ascii="Open Sans" w:eastAsia="Times New Roman" w:hAnsi="Open Sans" w:cs="Times New Roman"/>
            <w:color w:val="1B78E2"/>
            <w:sz w:val="27"/>
            <w:szCs w:val="27"/>
            <w:u w:val="single"/>
            <w:bdr w:val="none" w:sz="0" w:space="0" w:color="auto" w:frame="1"/>
          </w:rPr>
          <w:t>ESP32 DOIT DEVKIT V1 Board</w:t>
        </w:r>
      </w:hyperlink>
      <w:r w:rsidR="00067D0F" w:rsidRPr="00067D0F">
        <w:rPr>
          <w:rFonts w:ascii="Open Sans" w:eastAsia="Times New Roman" w:hAnsi="Open Sans" w:cs="Times New Roman"/>
          <w:color w:val="3A3A3A"/>
          <w:sz w:val="27"/>
          <w:szCs w:val="27"/>
        </w:rPr>
        <w:t> – </w:t>
      </w:r>
      <w:hyperlink r:id="rId8" w:tgtFrame="_blank" w:history="1">
        <w:r w:rsidR="00067D0F" w:rsidRPr="00067D0F">
          <w:rPr>
            <w:rFonts w:ascii="Open Sans" w:eastAsia="Times New Roman" w:hAnsi="Open Sans" w:cs="Times New Roman"/>
            <w:color w:val="1B78E2"/>
            <w:sz w:val="27"/>
            <w:szCs w:val="27"/>
            <w:u w:val="single"/>
            <w:bdr w:val="none" w:sz="0" w:space="0" w:color="auto" w:frame="1"/>
          </w:rPr>
          <w:t>read ESP32 Development Boards Review and Comparison</w:t>
        </w:r>
      </w:hyperlink>
    </w:p>
    <w:p w14:paraId="5FF65A8E" w14:textId="77777777" w:rsidR="00067D0F" w:rsidRPr="00067D0F" w:rsidRDefault="00067D0F" w:rsidP="00067D0F">
      <w:pPr>
        <w:numPr>
          <w:ilvl w:val="0"/>
          <w:numId w:val="1"/>
        </w:numPr>
        <w:spacing w:after="0" w:line="240" w:lineRule="auto"/>
        <w:rPr>
          <w:rFonts w:ascii="Open Sans" w:eastAsia="Times New Roman" w:hAnsi="Open Sans" w:cs="Times New Roman"/>
          <w:color w:val="3A3A3A"/>
          <w:sz w:val="27"/>
          <w:szCs w:val="27"/>
        </w:rPr>
      </w:pPr>
      <w:r w:rsidRPr="00067D0F">
        <w:rPr>
          <w:rFonts w:ascii="Open Sans" w:eastAsia="Times New Roman" w:hAnsi="Open Sans" w:cs="Times New Roman"/>
          <w:color w:val="3A3A3A"/>
          <w:sz w:val="27"/>
          <w:szCs w:val="27"/>
        </w:rPr>
        <w:t>Optional – </w:t>
      </w:r>
      <w:hyperlink r:id="rId9" w:tgtFrame="_blank" w:history="1">
        <w:r w:rsidRPr="00067D0F">
          <w:rPr>
            <w:rFonts w:ascii="Open Sans" w:eastAsia="Times New Roman" w:hAnsi="Open Sans" w:cs="Times New Roman"/>
            <w:color w:val="1B78E2"/>
            <w:sz w:val="27"/>
            <w:szCs w:val="27"/>
            <w:u w:val="single"/>
            <w:bdr w:val="none" w:sz="0" w:space="0" w:color="auto" w:frame="1"/>
          </w:rPr>
          <w:t>ESP8266 12-E</w:t>
        </w:r>
      </w:hyperlink>
      <w:r w:rsidRPr="00067D0F">
        <w:rPr>
          <w:rFonts w:ascii="Open Sans" w:eastAsia="Times New Roman" w:hAnsi="Open Sans" w:cs="Times New Roman"/>
          <w:color w:val="3A3A3A"/>
          <w:sz w:val="27"/>
          <w:szCs w:val="27"/>
        </w:rPr>
        <w:t> – read </w:t>
      </w:r>
      <w:hyperlink r:id="rId10" w:tgtFrame="_blank" w:history="1">
        <w:r w:rsidRPr="00067D0F">
          <w:rPr>
            <w:rFonts w:ascii="Open Sans" w:eastAsia="Times New Roman" w:hAnsi="Open Sans" w:cs="Times New Roman"/>
            <w:color w:val="1B78E2"/>
            <w:sz w:val="27"/>
            <w:szCs w:val="27"/>
            <w:u w:val="single"/>
            <w:bdr w:val="none" w:sz="0" w:space="0" w:color="auto" w:frame="1"/>
          </w:rPr>
          <w:t>Best ESP8266 Wi-Fi Development Boards</w:t>
        </w:r>
      </w:hyperlink>
    </w:p>
    <w:p w14:paraId="08FCE69C" w14:textId="77777777" w:rsidR="00067D0F" w:rsidRPr="00067D0F" w:rsidRDefault="00867F35" w:rsidP="00067D0F">
      <w:pPr>
        <w:numPr>
          <w:ilvl w:val="0"/>
          <w:numId w:val="1"/>
        </w:numPr>
        <w:spacing w:after="0" w:line="240" w:lineRule="auto"/>
        <w:rPr>
          <w:rFonts w:ascii="Open Sans" w:eastAsia="Times New Roman" w:hAnsi="Open Sans" w:cs="Times New Roman"/>
          <w:color w:val="3A3A3A"/>
          <w:sz w:val="27"/>
          <w:szCs w:val="27"/>
        </w:rPr>
      </w:pPr>
      <w:hyperlink r:id="rId11" w:history="1">
        <w:r w:rsidR="00067D0F" w:rsidRPr="00067D0F">
          <w:rPr>
            <w:rFonts w:ascii="Open Sans" w:eastAsia="Times New Roman" w:hAnsi="Open Sans" w:cs="Times New Roman"/>
            <w:color w:val="1B78E2"/>
            <w:sz w:val="27"/>
            <w:szCs w:val="27"/>
            <w:u w:val="single"/>
            <w:bdr w:val="none" w:sz="0" w:space="0" w:color="auto" w:frame="1"/>
          </w:rPr>
          <w:t>16×2 I2C Liquid Crystal Display (LCD)</w:t>
        </w:r>
      </w:hyperlink>
    </w:p>
    <w:p w14:paraId="6927AD29" w14:textId="77777777" w:rsidR="00067D0F" w:rsidRPr="00067D0F" w:rsidRDefault="00867F35" w:rsidP="00067D0F">
      <w:pPr>
        <w:numPr>
          <w:ilvl w:val="0"/>
          <w:numId w:val="1"/>
        </w:numPr>
        <w:spacing w:after="0" w:line="240" w:lineRule="auto"/>
        <w:rPr>
          <w:rFonts w:ascii="Open Sans" w:eastAsia="Times New Roman" w:hAnsi="Open Sans" w:cs="Times New Roman"/>
          <w:color w:val="3A3A3A"/>
          <w:sz w:val="27"/>
          <w:szCs w:val="27"/>
        </w:rPr>
      </w:pPr>
      <w:hyperlink r:id="rId12" w:history="1">
        <w:r w:rsidR="00067D0F" w:rsidRPr="00067D0F">
          <w:rPr>
            <w:rFonts w:ascii="Open Sans" w:eastAsia="Times New Roman" w:hAnsi="Open Sans" w:cs="Times New Roman"/>
            <w:color w:val="1B78E2"/>
            <w:sz w:val="27"/>
            <w:szCs w:val="27"/>
            <w:u w:val="single"/>
            <w:bdr w:val="none" w:sz="0" w:space="0" w:color="auto" w:frame="1"/>
          </w:rPr>
          <w:t>Female to female jumper wires</w:t>
        </w:r>
      </w:hyperlink>
    </w:p>
    <w:p w14:paraId="322AEA77" w14:textId="77777777" w:rsidR="00067D0F" w:rsidRDefault="00067D0F" w:rsidP="00067D0F">
      <w:pPr>
        <w:spacing w:after="0" w:line="240" w:lineRule="auto"/>
        <w:rPr>
          <w:rFonts w:ascii="Open Sans" w:eastAsia="Times New Roman" w:hAnsi="Open Sans" w:cs="Times New Roman"/>
          <w:color w:val="3A3A3A"/>
          <w:sz w:val="27"/>
          <w:szCs w:val="27"/>
        </w:rPr>
      </w:pPr>
      <w:r w:rsidRPr="00067D0F">
        <w:rPr>
          <w:rFonts w:ascii="Open Sans" w:eastAsia="Times New Roman" w:hAnsi="Open Sans" w:cs="Times New Roman"/>
          <w:color w:val="3A3A3A"/>
          <w:sz w:val="27"/>
          <w:szCs w:val="27"/>
        </w:rPr>
        <w:t>You can use the preceding links or go directly to </w:t>
      </w:r>
      <w:hyperlink r:id="rId13" w:tgtFrame="_blank" w:history="1">
        <w:r w:rsidRPr="00067D0F">
          <w:rPr>
            <w:rFonts w:ascii="Open Sans" w:eastAsia="Times New Roman" w:hAnsi="Open Sans" w:cs="Times New Roman"/>
            <w:color w:val="1B78E2"/>
            <w:sz w:val="27"/>
            <w:szCs w:val="27"/>
            <w:u w:val="single"/>
            <w:bdr w:val="none" w:sz="0" w:space="0" w:color="auto" w:frame="1"/>
          </w:rPr>
          <w:t>MakerAdvisor.com/tools</w:t>
        </w:r>
      </w:hyperlink>
      <w:r w:rsidRPr="00067D0F">
        <w:rPr>
          <w:rFonts w:ascii="Open Sans" w:eastAsia="Times New Roman" w:hAnsi="Open Sans" w:cs="Times New Roman"/>
          <w:color w:val="3A3A3A"/>
          <w:sz w:val="27"/>
          <w:szCs w:val="27"/>
        </w:rPr>
        <w:t> to find all the parts for your projects at the best price!</w:t>
      </w:r>
    </w:p>
    <w:p w14:paraId="3371B8A3" w14:textId="77777777" w:rsidR="00067D0F" w:rsidRPr="00067D0F" w:rsidRDefault="00067D0F" w:rsidP="00067D0F">
      <w:pPr>
        <w:spacing w:after="0" w:line="240" w:lineRule="auto"/>
        <w:rPr>
          <w:rFonts w:ascii="Open Sans" w:eastAsia="Times New Roman" w:hAnsi="Open Sans" w:cs="Times New Roman"/>
          <w:b/>
          <w:color w:val="FF0000"/>
          <w:sz w:val="27"/>
          <w:szCs w:val="27"/>
        </w:rPr>
      </w:pPr>
    </w:p>
    <w:p w14:paraId="2CC52427" w14:textId="77777777" w:rsidR="00067D0F" w:rsidRPr="00067D0F" w:rsidRDefault="00067D0F" w:rsidP="00067D0F">
      <w:pPr>
        <w:spacing w:after="0" w:line="240" w:lineRule="auto"/>
        <w:rPr>
          <w:rFonts w:ascii="Open Sans" w:eastAsia="Times New Roman" w:hAnsi="Open Sans" w:cs="Times New Roman"/>
          <w:b/>
          <w:color w:val="FF0000"/>
          <w:sz w:val="27"/>
          <w:szCs w:val="27"/>
        </w:rPr>
      </w:pPr>
      <w:r w:rsidRPr="00067D0F">
        <w:rPr>
          <w:rFonts w:ascii="Open Sans" w:eastAsia="Times New Roman" w:hAnsi="Open Sans" w:cs="Times New Roman"/>
          <w:b/>
          <w:color w:val="FF0000"/>
          <w:sz w:val="27"/>
          <w:szCs w:val="27"/>
        </w:rPr>
        <w:t xml:space="preserve">IT IS IMPORTANT, TO DEFINE IF YOU ARE USING A ESP32 </w:t>
      </w:r>
      <w:proofErr w:type="gramStart"/>
      <w:r w:rsidRPr="00067D0F">
        <w:rPr>
          <w:rFonts w:ascii="Open Sans" w:eastAsia="Times New Roman" w:hAnsi="Open Sans" w:cs="Times New Roman"/>
          <w:b/>
          <w:color w:val="FF0000"/>
          <w:sz w:val="27"/>
          <w:szCs w:val="27"/>
        </w:rPr>
        <w:t>OR  ESP</w:t>
      </w:r>
      <w:proofErr w:type="gramEnd"/>
      <w:r w:rsidRPr="00067D0F">
        <w:rPr>
          <w:rFonts w:ascii="Open Sans" w:eastAsia="Times New Roman" w:hAnsi="Open Sans" w:cs="Times New Roman"/>
          <w:b/>
          <w:color w:val="FF0000"/>
          <w:sz w:val="27"/>
          <w:szCs w:val="27"/>
        </w:rPr>
        <w:t>3266</w:t>
      </w:r>
    </w:p>
    <w:p w14:paraId="2208A4F7" w14:textId="77777777" w:rsidR="001C70B6" w:rsidRDefault="001C70B6" w:rsidP="001C70B6">
      <w:pPr>
        <w:spacing w:after="336" w:line="240" w:lineRule="auto"/>
        <w:rPr>
          <w:rFonts w:ascii="Open Sans" w:eastAsia="Times New Roman" w:hAnsi="Open Sans" w:cs="Times New Roman"/>
          <w:color w:val="3A3A3A"/>
          <w:sz w:val="27"/>
          <w:szCs w:val="27"/>
        </w:rPr>
      </w:pPr>
    </w:p>
    <w:tbl>
      <w:tblPr>
        <w:tblStyle w:val="TableGrid"/>
        <w:tblW w:w="0" w:type="auto"/>
        <w:tblLook w:val="04A0" w:firstRow="1" w:lastRow="0" w:firstColumn="1" w:lastColumn="0" w:noHBand="0" w:noVBand="1"/>
      </w:tblPr>
      <w:tblGrid>
        <w:gridCol w:w="1435"/>
        <w:gridCol w:w="1710"/>
        <w:gridCol w:w="1530"/>
      </w:tblGrid>
      <w:tr w:rsidR="001C70B6" w14:paraId="7755C29A" w14:textId="77777777" w:rsidTr="00D34D19">
        <w:tc>
          <w:tcPr>
            <w:tcW w:w="1435" w:type="dxa"/>
          </w:tcPr>
          <w:p w14:paraId="40AD656E" w14:textId="77777777" w:rsidR="001C70B6" w:rsidRDefault="001C70B6" w:rsidP="00A83D4F">
            <w:pPr>
              <w:spacing w:after="336"/>
              <w:rPr>
                <w:rFonts w:ascii="Open Sans" w:eastAsia="Times New Roman" w:hAnsi="Open Sans" w:cs="Times New Roman"/>
                <w:color w:val="3A3A3A"/>
                <w:sz w:val="27"/>
                <w:szCs w:val="27"/>
              </w:rPr>
            </w:pPr>
            <w:r>
              <w:rPr>
                <w:rFonts w:ascii="Open Sans" w:eastAsia="Times New Roman" w:hAnsi="Open Sans" w:cs="Times New Roman"/>
                <w:color w:val="3A3A3A"/>
                <w:sz w:val="27"/>
                <w:szCs w:val="27"/>
              </w:rPr>
              <w:t>I2C LCD</w:t>
            </w:r>
          </w:p>
        </w:tc>
        <w:tc>
          <w:tcPr>
            <w:tcW w:w="1710" w:type="dxa"/>
          </w:tcPr>
          <w:p w14:paraId="571914A9" w14:textId="77777777" w:rsidR="001C70B6" w:rsidRDefault="001C70B6" w:rsidP="00A83D4F">
            <w:pPr>
              <w:spacing w:after="336"/>
              <w:rPr>
                <w:rFonts w:ascii="Open Sans" w:eastAsia="Times New Roman" w:hAnsi="Open Sans" w:cs="Times New Roman"/>
                <w:color w:val="3A3A3A"/>
                <w:sz w:val="27"/>
                <w:szCs w:val="27"/>
              </w:rPr>
            </w:pPr>
            <w:r>
              <w:rPr>
                <w:rFonts w:ascii="Open Sans" w:eastAsia="Times New Roman" w:hAnsi="Open Sans" w:cs="Times New Roman"/>
                <w:color w:val="3A3A3A"/>
                <w:sz w:val="27"/>
                <w:szCs w:val="27"/>
              </w:rPr>
              <w:t>ESP32</w:t>
            </w:r>
          </w:p>
        </w:tc>
        <w:tc>
          <w:tcPr>
            <w:tcW w:w="1530" w:type="dxa"/>
          </w:tcPr>
          <w:p w14:paraId="783A8037" w14:textId="77777777" w:rsidR="001C70B6" w:rsidRDefault="001C70B6" w:rsidP="00A83D4F">
            <w:pPr>
              <w:spacing w:after="336"/>
              <w:rPr>
                <w:rFonts w:ascii="Open Sans" w:eastAsia="Times New Roman" w:hAnsi="Open Sans" w:cs="Times New Roman"/>
                <w:color w:val="3A3A3A"/>
                <w:sz w:val="27"/>
                <w:szCs w:val="27"/>
              </w:rPr>
            </w:pPr>
            <w:r>
              <w:rPr>
                <w:rFonts w:ascii="Open Sans" w:eastAsia="Times New Roman" w:hAnsi="Open Sans" w:cs="Times New Roman"/>
                <w:color w:val="3A3A3A"/>
                <w:sz w:val="27"/>
                <w:szCs w:val="27"/>
              </w:rPr>
              <w:t>ESP3266</w:t>
            </w:r>
          </w:p>
        </w:tc>
      </w:tr>
      <w:tr w:rsidR="001C70B6" w14:paraId="4E2A2923" w14:textId="77777777" w:rsidTr="00D34D19">
        <w:tc>
          <w:tcPr>
            <w:tcW w:w="1435" w:type="dxa"/>
          </w:tcPr>
          <w:p w14:paraId="30177B44" w14:textId="77777777" w:rsidR="001C70B6" w:rsidRDefault="001C70B6" w:rsidP="00A83D4F">
            <w:pPr>
              <w:spacing w:after="336"/>
              <w:rPr>
                <w:rFonts w:ascii="Open Sans" w:eastAsia="Times New Roman" w:hAnsi="Open Sans" w:cs="Times New Roman"/>
                <w:color w:val="3A3A3A"/>
                <w:sz w:val="27"/>
                <w:szCs w:val="27"/>
              </w:rPr>
            </w:pPr>
            <w:r>
              <w:rPr>
                <w:rFonts w:ascii="Open Sans" w:eastAsia="Times New Roman" w:hAnsi="Open Sans" w:cs="Times New Roman"/>
                <w:color w:val="3A3A3A"/>
                <w:sz w:val="27"/>
                <w:szCs w:val="27"/>
              </w:rPr>
              <w:t>GRD</w:t>
            </w:r>
          </w:p>
        </w:tc>
        <w:tc>
          <w:tcPr>
            <w:tcW w:w="1710" w:type="dxa"/>
          </w:tcPr>
          <w:p w14:paraId="0FE0BA25" w14:textId="77777777" w:rsidR="001C70B6" w:rsidRDefault="001C70B6" w:rsidP="00A83D4F">
            <w:pPr>
              <w:spacing w:after="336"/>
              <w:rPr>
                <w:rFonts w:ascii="Open Sans" w:eastAsia="Times New Roman" w:hAnsi="Open Sans" w:cs="Times New Roman"/>
                <w:color w:val="3A3A3A"/>
                <w:sz w:val="27"/>
                <w:szCs w:val="27"/>
              </w:rPr>
            </w:pPr>
            <w:r w:rsidRPr="00067D0F">
              <w:rPr>
                <w:rFonts w:ascii="Times New Roman" w:eastAsia="Times New Roman" w:hAnsi="Times New Roman" w:cs="Times New Roman"/>
                <w:color w:val="FFFFFF"/>
                <w:sz w:val="24"/>
                <w:szCs w:val="24"/>
                <w:bdr w:val="none" w:sz="0" w:space="0" w:color="auto" w:frame="1"/>
                <w:shd w:val="clear" w:color="auto" w:fill="333333"/>
              </w:rPr>
              <w:t>GND</w:t>
            </w:r>
          </w:p>
        </w:tc>
        <w:tc>
          <w:tcPr>
            <w:tcW w:w="1530" w:type="dxa"/>
          </w:tcPr>
          <w:p w14:paraId="3B51DA22" w14:textId="77777777" w:rsidR="001C70B6" w:rsidRDefault="001C70B6" w:rsidP="00A83D4F">
            <w:pPr>
              <w:spacing w:after="336"/>
              <w:rPr>
                <w:rFonts w:ascii="Open Sans" w:eastAsia="Times New Roman" w:hAnsi="Open Sans" w:cs="Times New Roman"/>
                <w:color w:val="3A3A3A"/>
                <w:sz w:val="27"/>
                <w:szCs w:val="27"/>
              </w:rPr>
            </w:pPr>
            <w:r w:rsidRPr="00067D0F">
              <w:rPr>
                <w:rFonts w:ascii="Times New Roman" w:eastAsia="Times New Roman" w:hAnsi="Times New Roman" w:cs="Times New Roman"/>
                <w:color w:val="FFFFFF"/>
                <w:sz w:val="24"/>
                <w:szCs w:val="24"/>
                <w:bdr w:val="none" w:sz="0" w:space="0" w:color="auto" w:frame="1"/>
                <w:shd w:val="clear" w:color="auto" w:fill="333333"/>
              </w:rPr>
              <w:t>GND</w:t>
            </w:r>
          </w:p>
        </w:tc>
      </w:tr>
      <w:tr w:rsidR="001C70B6" w14:paraId="5163180E" w14:textId="77777777" w:rsidTr="00D34D19">
        <w:tc>
          <w:tcPr>
            <w:tcW w:w="1435" w:type="dxa"/>
          </w:tcPr>
          <w:p w14:paraId="4278F4F0" w14:textId="77777777" w:rsidR="001C70B6" w:rsidRDefault="001C70B6" w:rsidP="00A83D4F">
            <w:pPr>
              <w:spacing w:after="336"/>
              <w:rPr>
                <w:rFonts w:ascii="Open Sans" w:eastAsia="Times New Roman" w:hAnsi="Open Sans" w:cs="Times New Roman"/>
                <w:color w:val="3A3A3A"/>
                <w:sz w:val="27"/>
                <w:szCs w:val="27"/>
              </w:rPr>
            </w:pPr>
            <w:r>
              <w:rPr>
                <w:rFonts w:ascii="Open Sans" w:eastAsia="Times New Roman" w:hAnsi="Open Sans" w:cs="Times New Roman"/>
                <w:color w:val="3A3A3A"/>
                <w:sz w:val="27"/>
                <w:szCs w:val="27"/>
              </w:rPr>
              <w:t>VCC</w:t>
            </w:r>
          </w:p>
        </w:tc>
        <w:tc>
          <w:tcPr>
            <w:tcW w:w="1710" w:type="dxa"/>
          </w:tcPr>
          <w:p w14:paraId="35597122" w14:textId="77777777" w:rsidR="001C70B6" w:rsidRDefault="001C70B6" w:rsidP="00A83D4F">
            <w:pPr>
              <w:spacing w:after="336"/>
              <w:rPr>
                <w:rFonts w:ascii="Open Sans" w:eastAsia="Times New Roman" w:hAnsi="Open Sans" w:cs="Times New Roman"/>
                <w:color w:val="3A3A3A"/>
                <w:sz w:val="27"/>
                <w:szCs w:val="27"/>
              </w:rPr>
            </w:pPr>
            <w:r w:rsidRPr="00067D0F">
              <w:rPr>
                <w:rFonts w:ascii="Times New Roman" w:eastAsia="Times New Roman" w:hAnsi="Times New Roman" w:cs="Times New Roman"/>
                <w:sz w:val="24"/>
                <w:szCs w:val="24"/>
                <w:bdr w:val="none" w:sz="0" w:space="0" w:color="auto" w:frame="1"/>
                <w:shd w:val="clear" w:color="auto" w:fill="CC3333"/>
              </w:rPr>
              <w:t>VIN</w:t>
            </w:r>
          </w:p>
        </w:tc>
        <w:tc>
          <w:tcPr>
            <w:tcW w:w="1530" w:type="dxa"/>
          </w:tcPr>
          <w:p w14:paraId="4355E5F1" w14:textId="77777777" w:rsidR="001C70B6" w:rsidRDefault="001C70B6" w:rsidP="00A83D4F">
            <w:pPr>
              <w:spacing w:after="336"/>
              <w:rPr>
                <w:rFonts w:ascii="Open Sans" w:eastAsia="Times New Roman" w:hAnsi="Open Sans" w:cs="Times New Roman"/>
                <w:color w:val="3A3A3A"/>
                <w:sz w:val="27"/>
                <w:szCs w:val="27"/>
              </w:rPr>
            </w:pPr>
            <w:r w:rsidRPr="00067D0F">
              <w:rPr>
                <w:rFonts w:ascii="Times New Roman" w:eastAsia="Times New Roman" w:hAnsi="Times New Roman" w:cs="Times New Roman"/>
                <w:sz w:val="24"/>
                <w:szCs w:val="24"/>
                <w:bdr w:val="none" w:sz="0" w:space="0" w:color="auto" w:frame="1"/>
                <w:shd w:val="clear" w:color="auto" w:fill="CC3333"/>
              </w:rPr>
              <w:t>VIN</w:t>
            </w:r>
          </w:p>
        </w:tc>
      </w:tr>
      <w:tr w:rsidR="001C70B6" w14:paraId="71111DE5" w14:textId="77777777" w:rsidTr="00D34D19">
        <w:tc>
          <w:tcPr>
            <w:tcW w:w="1435" w:type="dxa"/>
          </w:tcPr>
          <w:p w14:paraId="619EB231" w14:textId="77777777" w:rsidR="001C70B6" w:rsidRDefault="001C70B6" w:rsidP="00A83D4F">
            <w:pPr>
              <w:spacing w:after="336"/>
              <w:rPr>
                <w:rFonts w:ascii="Open Sans" w:eastAsia="Times New Roman" w:hAnsi="Open Sans" w:cs="Times New Roman"/>
                <w:color w:val="3A3A3A"/>
                <w:sz w:val="27"/>
                <w:szCs w:val="27"/>
              </w:rPr>
            </w:pPr>
            <w:r>
              <w:rPr>
                <w:rFonts w:ascii="Open Sans" w:eastAsia="Times New Roman" w:hAnsi="Open Sans" w:cs="Times New Roman"/>
                <w:color w:val="3A3A3A"/>
                <w:sz w:val="27"/>
                <w:szCs w:val="27"/>
              </w:rPr>
              <w:t>SDA</w:t>
            </w:r>
          </w:p>
        </w:tc>
        <w:tc>
          <w:tcPr>
            <w:tcW w:w="1710" w:type="dxa"/>
          </w:tcPr>
          <w:p w14:paraId="2026EB3A" w14:textId="77777777" w:rsidR="001C70B6" w:rsidRDefault="001C70B6" w:rsidP="00A83D4F">
            <w:pPr>
              <w:spacing w:after="336"/>
              <w:rPr>
                <w:rFonts w:ascii="Open Sans" w:eastAsia="Times New Roman" w:hAnsi="Open Sans" w:cs="Times New Roman"/>
                <w:color w:val="3A3A3A"/>
                <w:sz w:val="27"/>
                <w:szCs w:val="27"/>
              </w:rPr>
            </w:pPr>
            <w:r w:rsidRPr="00067D0F">
              <w:rPr>
                <w:rFonts w:ascii="Times New Roman" w:eastAsia="Times New Roman" w:hAnsi="Times New Roman" w:cs="Times New Roman"/>
                <w:color w:val="FFFFFF"/>
                <w:sz w:val="24"/>
                <w:szCs w:val="24"/>
                <w:bdr w:val="none" w:sz="0" w:space="0" w:color="auto" w:frame="1"/>
                <w:shd w:val="clear" w:color="auto" w:fill="009900"/>
              </w:rPr>
              <w:t>GPIO 21</w:t>
            </w:r>
          </w:p>
        </w:tc>
        <w:tc>
          <w:tcPr>
            <w:tcW w:w="1530" w:type="dxa"/>
          </w:tcPr>
          <w:p w14:paraId="101AD95A" w14:textId="77777777" w:rsidR="001C70B6" w:rsidRDefault="001C70B6" w:rsidP="00A83D4F">
            <w:pPr>
              <w:spacing w:after="336"/>
              <w:rPr>
                <w:rFonts w:ascii="Open Sans" w:eastAsia="Times New Roman" w:hAnsi="Open Sans" w:cs="Times New Roman"/>
                <w:color w:val="3A3A3A"/>
                <w:sz w:val="27"/>
                <w:szCs w:val="27"/>
              </w:rPr>
            </w:pPr>
            <w:r w:rsidRPr="00067D0F">
              <w:rPr>
                <w:rFonts w:ascii="Times New Roman" w:eastAsia="Times New Roman" w:hAnsi="Times New Roman" w:cs="Times New Roman"/>
                <w:color w:val="FFFFFF"/>
                <w:sz w:val="24"/>
                <w:szCs w:val="24"/>
                <w:bdr w:val="none" w:sz="0" w:space="0" w:color="auto" w:frame="1"/>
                <w:shd w:val="clear" w:color="auto" w:fill="009900"/>
              </w:rPr>
              <w:t>GPIO 4</w:t>
            </w:r>
            <w:r w:rsidRPr="00067D0F">
              <w:rPr>
                <w:rFonts w:ascii="Times New Roman" w:eastAsia="Times New Roman" w:hAnsi="Times New Roman" w:cs="Times New Roman"/>
                <w:sz w:val="24"/>
                <w:szCs w:val="24"/>
              </w:rPr>
              <w:t> </w:t>
            </w:r>
            <w:r w:rsidRPr="00067D0F">
              <w:rPr>
                <w:rFonts w:ascii="Times New Roman" w:eastAsia="Times New Roman" w:hAnsi="Times New Roman" w:cs="Times New Roman"/>
                <w:sz w:val="24"/>
                <w:szCs w:val="24"/>
                <w:bdr w:val="none" w:sz="0" w:space="0" w:color="auto" w:frame="1"/>
              </w:rPr>
              <w:t>(D2)</w:t>
            </w:r>
          </w:p>
        </w:tc>
      </w:tr>
      <w:tr w:rsidR="001C70B6" w14:paraId="2F23DB64" w14:textId="77777777" w:rsidTr="00D34D19">
        <w:tc>
          <w:tcPr>
            <w:tcW w:w="1435" w:type="dxa"/>
          </w:tcPr>
          <w:p w14:paraId="38B4CFFB" w14:textId="77777777" w:rsidR="001C70B6" w:rsidRDefault="001C70B6" w:rsidP="00A83D4F">
            <w:pPr>
              <w:spacing w:after="336"/>
              <w:rPr>
                <w:rFonts w:ascii="Open Sans" w:eastAsia="Times New Roman" w:hAnsi="Open Sans" w:cs="Times New Roman"/>
                <w:color w:val="3A3A3A"/>
                <w:sz w:val="27"/>
                <w:szCs w:val="27"/>
              </w:rPr>
            </w:pPr>
            <w:r>
              <w:rPr>
                <w:rFonts w:ascii="Open Sans" w:eastAsia="Times New Roman" w:hAnsi="Open Sans" w:cs="Times New Roman"/>
                <w:color w:val="3A3A3A"/>
                <w:sz w:val="27"/>
                <w:szCs w:val="27"/>
              </w:rPr>
              <w:t>SCL</w:t>
            </w:r>
          </w:p>
        </w:tc>
        <w:tc>
          <w:tcPr>
            <w:tcW w:w="1710" w:type="dxa"/>
          </w:tcPr>
          <w:p w14:paraId="0B9B9858" w14:textId="77777777" w:rsidR="001C70B6" w:rsidRDefault="001C70B6" w:rsidP="00A83D4F">
            <w:pPr>
              <w:spacing w:after="336"/>
              <w:rPr>
                <w:rFonts w:ascii="Open Sans" w:eastAsia="Times New Roman" w:hAnsi="Open Sans" w:cs="Times New Roman"/>
                <w:color w:val="3A3A3A"/>
                <w:sz w:val="27"/>
                <w:szCs w:val="27"/>
              </w:rPr>
            </w:pPr>
            <w:r w:rsidRPr="00067D0F">
              <w:rPr>
                <w:rFonts w:ascii="Times New Roman" w:eastAsia="Times New Roman" w:hAnsi="Times New Roman" w:cs="Times New Roman"/>
                <w:color w:val="FFFFFF"/>
                <w:sz w:val="24"/>
                <w:szCs w:val="24"/>
                <w:bdr w:val="none" w:sz="0" w:space="0" w:color="auto" w:frame="1"/>
                <w:shd w:val="clear" w:color="auto" w:fill="0066CC"/>
              </w:rPr>
              <w:t>GPIO 22</w:t>
            </w:r>
          </w:p>
        </w:tc>
        <w:tc>
          <w:tcPr>
            <w:tcW w:w="1530" w:type="dxa"/>
          </w:tcPr>
          <w:p w14:paraId="6B30185F" w14:textId="77777777" w:rsidR="001C70B6" w:rsidRDefault="001C70B6" w:rsidP="00A83D4F">
            <w:pPr>
              <w:spacing w:after="336"/>
              <w:rPr>
                <w:rFonts w:ascii="Open Sans" w:eastAsia="Times New Roman" w:hAnsi="Open Sans" w:cs="Times New Roman"/>
                <w:color w:val="3A3A3A"/>
                <w:sz w:val="27"/>
                <w:szCs w:val="27"/>
              </w:rPr>
            </w:pPr>
            <w:r w:rsidRPr="00067D0F">
              <w:rPr>
                <w:rFonts w:ascii="Times New Roman" w:eastAsia="Times New Roman" w:hAnsi="Times New Roman" w:cs="Times New Roman"/>
                <w:color w:val="FFFFFF"/>
                <w:sz w:val="24"/>
                <w:szCs w:val="24"/>
                <w:bdr w:val="none" w:sz="0" w:space="0" w:color="auto" w:frame="1"/>
                <w:shd w:val="clear" w:color="auto" w:fill="0066CC"/>
              </w:rPr>
              <w:t>GPIO 5</w:t>
            </w:r>
            <w:r w:rsidRPr="00067D0F">
              <w:rPr>
                <w:rFonts w:ascii="Times New Roman" w:eastAsia="Times New Roman" w:hAnsi="Times New Roman" w:cs="Times New Roman"/>
                <w:sz w:val="24"/>
                <w:szCs w:val="24"/>
              </w:rPr>
              <w:t> </w:t>
            </w:r>
            <w:r w:rsidRPr="00067D0F">
              <w:rPr>
                <w:rFonts w:ascii="Times New Roman" w:eastAsia="Times New Roman" w:hAnsi="Times New Roman" w:cs="Times New Roman"/>
                <w:sz w:val="24"/>
                <w:szCs w:val="24"/>
                <w:bdr w:val="none" w:sz="0" w:space="0" w:color="auto" w:frame="1"/>
              </w:rPr>
              <w:t>(D1)</w:t>
            </w:r>
          </w:p>
        </w:tc>
      </w:tr>
    </w:tbl>
    <w:p w14:paraId="0DA44DF1" w14:textId="77777777" w:rsidR="00D34D19" w:rsidRDefault="00D34D19" w:rsidP="00D34D19">
      <w:pPr>
        <w:spacing w:after="0" w:line="240" w:lineRule="auto"/>
        <w:outlineLvl w:val="1"/>
        <w:rPr>
          <w:rFonts w:ascii="inherit" w:eastAsia="Times New Roman" w:hAnsi="inherit" w:cs="Times New Roman"/>
          <w:b/>
          <w:bCs/>
          <w:color w:val="3A3A3A"/>
          <w:sz w:val="54"/>
          <w:szCs w:val="54"/>
        </w:rPr>
      </w:pPr>
    </w:p>
    <w:tbl>
      <w:tblPr>
        <w:tblStyle w:val="TableGrid"/>
        <w:tblW w:w="0" w:type="auto"/>
        <w:tblLook w:val="04A0" w:firstRow="1" w:lastRow="0" w:firstColumn="1" w:lastColumn="0" w:noHBand="0" w:noVBand="1"/>
      </w:tblPr>
      <w:tblGrid>
        <w:gridCol w:w="5395"/>
        <w:gridCol w:w="5395"/>
      </w:tblGrid>
      <w:tr w:rsidR="00D34D19" w14:paraId="7174AEA8" w14:textId="77777777" w:rsidTr="00D34D19">
        <w:tc>
          <w:tcPr>
            <w:tcW w:w="5395" w:type="dxa"/>
          </w:tcPr>
          <w:p w14:paraId="734EDC62" w14:textId="77777777" w:rsidR="00D34D19" w:rsidRDefault="00D34D19" w:rsidP="00D34D19">
            <w:pPr>
              <w:outlineLvl w:val="1"/>
              <w:rPr>
                <w:rFonts w:ascii="inherit" w:eastAsia="Times New Roman" w:hAnsi="inherit" w:cs="Times New Roman"/>
                <w:b/>
                <w:bCs/>
                <w:color w:val="3A3A3A"/>
                <w:sz w:val="54"/>
                <w:szCs w:val="54"/>
              </w:rPr>
            </w:pPr>
            <w:r w:rsidRPr="00067D0F">
              <w:rPr>
                <w:rFonts w:ascii="inherit" w:eastAsia="Times New Roman" w:hAnsi="inherit" w:cs="Times New Roman"/>
                <w:b/>
                <w:bCs/>
                <w:color w:val="3A3A3A"/>
                <w:sz w:val="54"/>
                <w:szCs w:val="54"/>
              </w:rPr>
              <w:t>ESP32</w:t>
            </w:r>
          </w:p>
        </w:tc>
        <w:tc>
          <w:tcPr>
            <w:tcW w:w="5395" w:type="dxa"/>
          </w:tcPr>
          <w:p w14:paraId="33698088" w14:textId="77777777" w:rsidR="00D34D19" w:rsidRDefault="00D34D19" w:rsidP="00D34D19">
            <w:pPr>
              <w:outlineLvl w:val="1"/>
              <w:rPr>
                <w:rFonts w:ascii="inherit" w:eastAsia="Times New Roman" w:hAnsi="inherit" w:cs="Times New Roman"/>
                <w:b/>
                <w:bCs/>
                <w:color w:val="3A3A3A"/>
                <w:sz w:val="54"/>
                <w:szCs w:val="54"/>
              </w:rPr>
            </w:pPr>
            <w:r w:rsidRPr="00067D0F">
              <w:rPr>
                <w:rFonts w:ascii="inherit" w:eastAsia="Times New Roman" w:hAnsi="inherit" w:cs="Times New Roman"/>
                <w:b/>
                <w:bCs/>
                <w:color w:val="3A3A3A"/>
                <w:sz w:val="54"/>
                <w:szCs w:val="54"/>
              </w:rPr>
              <w:t>ESP32</w:t>
            </w:r>
            <w:r>
              <w:rPr>
                <w:rFonts w:ascii="inherit" w:eastAsia="Times New Roman" w:hAnsi="inherit" w:cs="Times New Roman"/>
                <w:b/>
                <w:bCs/>
                <w:color w:val="3A3A3A"/>
                <w:sz w:val="54"/>
                <w:szCs w:val="54"/>
              </w:rPr>
              <w:t>66</w:t>
            </w:r>
          </w:p>
        </w:tc>
      </w:tr>
      <w:tr w:rsidR="00D34D19" w14:paraId="5E9C3981" w14:textId="77777777" w:rsidTr="00D34D19">
        <w:tc>
          <w:tcPr>
            <w:tcW w:w="5395" w:type="dxa"/>
          </w:tcPr>
          <w:p w14:paraId="245D474A" w14:textId="77777777" w:rsidR="00D34D19" w:rsidRDefault="00D34D19" w:rsidP="00D34D19">
            <w:pPr>
              <w:outlineLvl w:val="1"/>
              <w:rPr>
                <w:rFonts w:ascii="inherit" w:eastAsia="Times New Roman" w:hAnsi="inherit" w:cs="Times New Roman"/>
                <w:b/>
                <w:bCs/>
                <w:color w:val="3A3A3A"/>
                <w:sz w:val="54"/>
                <w:szCs w:val="54"/>
              </w:rPr>
            </w:pPr>
            <w:r>
              <w:object w:dxaOrig="5580" w:dyaOrig="4395" w14:anchorId="1340B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95pt;height:197.65pt" o:ole="">
                  <v:imagedata r:id="rId14" o:title=""/>
                </v:shape>
                <o:OLEObject Type="Embed" ProgID="PBrush" ShapeID="_x0000_i1025" DrawAspect="Content" ObjectID="_1688046046" r:id="rId15"/>
              </w:object>
            </w:r>
          </w:p>
        </w:tc>
        <w:tc>
          <w:tcPr>
            <w:tcW w:w="5395" w:type="dxa"/>
          </w:tcPr>
          <w:p w14:paraId="298496DC" w14:textId="77777777" w:rsidR="00D34D19" w:rsidRDefault="00D34D19" w:rsidP="00D34D19">
            <w:pPr>
              <w:outlineLvl w:val="1"/>
              <w:rPr>
                <w:rFonts w:ascii="inherit" w:eastAsia="Times New Roman" w:hAnsi="inherit" w:cs="Times New Roman"/>
                <w:b/>
                <w:bCs/>
                <w:color w:val="3A3A3A"/>
                <w:sz w:val="54"/>
                <w:szCs w:val="54"/>
              </w:rPr>
            </w:pPr>
            <w:r>
              <w:object w:dxaOrig="5190" w:dyaOrig="3135" w14:anchorId="34988DD9">
                <v:shape id="_x0000_i1026" type="#_x0000_t75" style="width:228.25pt;height:137.2pt" o:ole="">
                  <v:imagedata r:id="rId16" o:title=""/>
                </v:shape>
                <o:OLEObject Type="Embed" ProgID="PBrush" ShapeID="_x0000_i1026" DrawAspect="Content" ObjectID="_1688046047" r:id="rId17"/>
              </w:object>
            </w:r>
          </w:p>
        </w:tc>
      </w:tr>
    </w:tbl>
    <w:p w14:paraId="2A5703EC" w14:textId="77777777" w:rsidR="00067D0F" w:rsidRPr="00067D0F" w:rsidRDefault="00067D0F" w:rsidP="00067D0F">
      <w:pPr>
        <w:spacing w:before="510" w:after="270" w:line="312" w:lineRule="atLeast"/>
        <w:outlineLvl w:val="1"/>
        <w:rPr>
          <w:rFonts w:ascii="inherit" w:eastAsia="Times New Roman" w:hAnsi="inherit" w:cs="Times New Roman"/>
          <w:b/>
          <w:bCs/>
          <w:color w:val="3A3A3A"/>
          <w:sz w:val="54"/>
          <w:szCs w:val="54"/>
        </w:rPr>
      </w:pPr>
      <w:r w:rsidRPr="00067D0F">
        <w:rPr>
          <w:rFonts w:ascii="inherit" w:eastAsia="Times New Roman" w:hAnsi="inherit" w:cs="Times New Roman"/>
          <w:b/>
          <w:bCs/>
          <w:color w:val="3A3A3A"/>
          <w:sz w:val="54"/>
          <w:szCs w:val="54"/>
        </w:rPr>
        <w:t>Installing the LiquidCrystal_I2C Library</w:t>
      </w:r>
    </w:p>
    <w:p w14:paraId="673E4A73" w14:textId="77777777" w:rsidR="00067D0F" w:rsidRDefault="00067D0F" w:rsidP="00067D0F">
      <w:pPr>
        <w:spacing w:after="0" w:line="240" w:lineRule="auto"/>
        <w:rPr>
          <w:rFonts w:ascii="Open Sans" w:eastAsia="Times New Roman" w:hAnsi="Open Sans" w:cs="Times New Roman"/>
          <w:color w:val="3A3A3A"/>
          <w:sz w:val="27"/>
          <w:szCs w:val="27"/>
        </w:rPr>
      </w:pPr>
      <w:r w:rsidRPr="00067D0F">
        <w:rPr>
          <w:rFonts w:ascii="Open Sans" w:eastAsia="Times New Roman" w:hAnsi="Open Sans" w:cs="Times New Roman"/>
          <w:color w:val="3A3A3A"/>
          <w:sz w:val="27"/>
          <w:szCs w:val="27"/>
        </w:rPr>
        <w:t xml:space="preserve">There are several libraries that work with the I2C LCD. </w:t>
      </w:r>
      <w:proofErr w:type="gramStart"/>
      <w:r w:rsidRPr="00067D0F">
        <w:rPr>
          <w:rFonts w:ascii="Open Sans" w:eastAsia="Times New Roman" w:hAnsi="Open Sans" w:cs="Times New Roman"/>
          <w:color w:val="3A3A3A"/>
          <w:sz w:val="27"/>
          <w:szCs w:val="27"/>
        </w:rPr>
        <w:t>We’re</w:t>
      </w:r>
      <w:proofErr w:type="gramEnd"/>
      <w:r w:rsidRPr="00067D0F">
        <w:rPr>
          <w:rFonts w:ascii="Open Sans" w:eastAsia="Times New Roman" w:hAnsi="Open Sans" w:cs="Times New Roman"/>
          <w:color w:val="3A3A3A"/>
          <w:sz w:val="27"/>
          <w:szCs w:val="27"/>
        </w:rPr>
        <w:t xml:space="preserve"> using </w:t>
      </w:r>
      <w:hyperlink r:id="rId18" w:tgtFrame="_blank" w:history="1">
        <w:r w:rsidRPr="00067D0F">
          <w:rPr>
            <w:rFonts w:ascii="Open Sans" w:eastAsia="Times New Roman" w:hAnsi="Open Sans" w:cs="Times New Roman"/>
            <w:color w:val="1B78E2"/>
            <w:sz w:val="27"/>
            <w:szCs w:val="27"/>
            <w:u w:val="single"/>
            <w:bdr w:val="none" w:sz="0" w:space="0" w:color="auto" w:frame="1"/>
          </w:rPr>
          <w:t>this library by Marco Schwartz</w:t>
        </w:r>
      </w:hyperlink>
      <w:r w:rsidRPr="00067D0F">
        <w:rPr>
          <w:rFonts w:ascii="Open Sans" w:eastAsia="Times New Roman" w:hAnsi="Open Sans" w:cs="Times New Roman"/>
          <w:color w:val="3A3A3A"/>
          <w:sz w:val="27"/>
          <w:szCs w:val="27"/>
        </w:rPr>
        <w:t>. Follow the next steps to install the library:</w:t>
      </w:r>
    </w:p>
    <w:p w14:paraId="5BBB1630" w14:textId="77777777" w:rsidR="001C70B6" w:rsidRDefault="001C70B6" w:rsidP="00067D0F">
      <w:pPr>
        <w:spacing w:after="0" w:line="240" w:lineRule="auto"/>
        <w:rPr>
          <w:rFonts w:ascii="Open Sans" w:eastAsia="Times New Roman" w:hAnsi="Open Sans" w:cs="Times New Roman"/>
          <w:color w:val="3A3A3A"/>
          <w:sz w:val="27"/>
          <w:szCs w:val="27"/>
        </w:rPr>
      </w:pPr>
    </w:p>
    <w:p w14:paraId="334F054E" w14:textId="77777777" w:rsidR="0093747F" w:rsidRDefault="0093747F" w:rsidP="00067D0F">
      <w:pPr>
        <w:spacing w:after="0" w:line="240" w:lineRule="auto"/>
        <w:rPr>
          <w:rFonts w:ascii="Open Sans" w:eastAsia="Times New Roman" w:hAnsi="Open Sans" w:cs="Times New Roman"/>
          <w:color w:val="3A3A3A"/>
          <w:sz w:val="27"/>
          <w:szCs w:val="27"/>
        </w:rPr>
      </w:pPr>
    </w:p>
    <w:p w14:paraId="73215469" w14:textId="77777777" w:rsidR="0093747F" w:rsidRDefault="0093747F" w:rsidP="00067D0F">
      <w:pPr>
        <w:spacing w:after="0" w:line="240" w:lineRule="auto"/>
        <w:rPr>
          <w:rFonts w:ascii="Open Sans" w:eastAsia="Times New Roman" w:hAnsi="Open Sans" w:cs="Times New Roman"/>
          <w:color w:val="3A3A3A"/>
          <w:sz w:val="27"/>
          <w:szCs w:val="27"/>
        </w:rPr>
      </w:pPr>
    </w:p>
    <w:p w14:paraId="60B0473D" w14:textId="77777777" w:rsidR="00717F50" w:rsidRDefault="0093747F" w:rsidP="00067D0F">
      <w:pPr>
        <w:spacing w:after="0" w:line="240" w:lineRule="auto"/>
        <w:rPr>
          <w:rFonts w:ascii="Open Sans" w:eastAsia="Times New Roman" w:hAnsi="Open Sans" w:cs="Times New Roman"/>
          <w:color w:val="3A3A3A"/>
          <w:sz w:val="27"/>
          <w:szCs w:val="27"/>
          <w:lang w:val="es-419"/>
        </w:rPr>
      </w:pPr>
      <w:r w:rsidRPr="0093747F">
        <w:rPr>
          <w:rFonts w:ascii="Open Sans" w:eastAsia="Times New Roman" w:hAnsi="Open Sans" w:cs="Times New Roman"/>
          <w:color w:val="3A3A3A"/>
          <w:sz w:val="27"/>
          <w:szCs w:val="27"/>
          <w:lang w:val="es-419"/>
        </w:rPr>
        <w:t xml:space="preserve">Se baja de internet la </w:t>
      </w:r>
      <w:r w:rsidR="00717F50" w:rsidRPr="0093747F">
        <w:rPr>
          <w:rFonts w:ascii="Open Sans" w:eastAsia="Times New Roman" w:hAnsi="Open Sans" w:cs="Times New Roman"/>
          <w:color w:val="3A3A3A"/>
          <w:sz w:val="27"/>
          <w:szCs w:val="27"/>
          <w:lang w:val="es-419"/>
        </w:rPr>
        <w:t>librería</w:t>
      </w:r>
      <w:r w:rsidRPr="0093747F">
        <w:rPr>
          <w:rFonts w:ascii="Open Sans" w:eastAsia="Times New Roman" w:hAnsi="Open Sans" w:cs="Times New Roman"/>
          <w:color w:val="3A3A3A"/>
          <w:sz w:val="27"/>
          <w:szCs w:val="27"/>
          <w:lang w:val="es-419"/>
        </w:rPr>
        <w:t xml:space="preserve"> </w:t>
      </w:r>
      <w:r>
        <w:rPr>
          <w:rFonts w:ascii="Open Sans" w:eastAsia="Times New Roman" w:hAnsi="Open Sans" w:cs="Times New Roman"/>
          <w:color w:val="3A3A3A"/>
          <w:sz w:val="27"/>
          <w:szCs w:val="27"/>
          <w:lang w:val="es-419"/>
        </w:rPr>
        <w:t>“</w:t>
      </w:r>
      <w:r w:rsidRPr="0093747F">
        <w:rPr>
          <w:rFonts w:ascii="Open Sans" w:eastAsia="Times New Roman" w:hAnsi="Open Sans" w:cs="Times New Roman"/>
          <w:color w:val="3A3A3A"/>
          <w:sz w:val="27"/>
          <w:szCs w:val="27"/>
          <w:lang w:val="es-419"/>
        </w:rPr>
        <w:t>L</w:t>
      </w:r>
      <w:r>
        <w:rPr>
          <w:rFonts w:ascii="Open Sans" w:eastAsia="Times New Roman" w:hAnsi="Open Sans" w:cs="Times New Roman"/>
          <w:color w:val="3A3A3A"/>
          <w:sz w:val="27"/>
          <w:szCs w:val="27"/>
          <w:lang w:val="es-419"/>
        </w:rPr>
        <w:t>iquidCrystal_I2C library” o de</w:t>
      </w:r>
      <w:r w:rsidR="00717F50">
        <w:rPr>
          <w:rFonts w:ascii="Open Sans" w:eastAsia="Times New Roman" w:hAnsi="Open Sans" w:cs="Times New Roman"/>
          <w:color w:val="3A3A3A"/>
          <w:sz w:val="27"/>
          <w:szCs w:val="27"/>
          <w:lang w:val="es-419"/>
        </w:rPr>
        <w:t xml:space="preserve"> </w:t>
      </w:r>
      <w:proofErr w:type="gramStart"/>
      <w:r w:rsidR="00717F50">
        <w:rPr>
          <w:rFonts w:ascii="Open Sans" w:eastAsia="Times New Roman" w:hAnsi="Open Sans" w:cs="Times New Roman"/>
          <w:color w:val="3A3A3A"/>
          <w:sz w:val="27"/>
          <w:szCs w:val="27"/>
          <w:lang w:val="es-419"/>
        </w:rPr>
        <w:t>link</w:t>
      </w:r>
      <w:proofErr w:type="gramEnd"/>
    </w:p>
    <w:p w14:paraId="65A9DC2E" w14:textId="77777777" w:rsidR="00717F50" w:rsidRDefault="00717F50" w:rsidP="00067D0F">
      <w:pPr>
        <w:spacing w:after="0" w:line="240" w:lineRule="auto"/>
        <w:rPr>
          <w:rFonts w:ascii="Open Sans" w:eastAsia="Times New Roman" w:hAnsi="Open Sans" w:cs="Times New Roman"/>
          <w:color w:val="3A3A3A"/>
          <w:sz w:val="27"/>
          <w:szCs w:val="27"/>
          <w:lang w:val="es-419"/>
        </w:rPr>
      </w:pPr>
    </w:p>
    <w:p w14:paraId="4070B591" w14:textId="77777777" w:rsidR="0093747F" w:rsidRPr="0093747F" w:rsidRDefault="00867F35" w:rsidP="00067D0F">
      <w:pPr>
        <w:spacing w:after="0" w:line="240" w:lineRule="auto"/>
        <w:rPr>
          <w:lang w:val="es-419"/>
        </w:rPr>
      </w:pPr>
      <w:hyperlink r:id="rId19" w:history="1">
        <w:r w:rsidR="0093747F" w:rsidRPr="0093747F">
          <w:rPr>
            <w:rStyle w:val="Hyperlink"/>
            <w:lang w:val="es-419"/>
          </w:rPr>
          <w:t>https://www.arduinolibraries.info/libraries/liquid-crystal-i2-c</w:t>
        </w:r>
      </w:hyperlink>
    </w:p>
    <w:p w14:paraId="3EF241E2" w14:textId="77777777" w:rsidR="0093747F" w:rsidRPr="0093747F" w:rsidRDefault="0093747F" w:rsidP="00067D0F">
      <w:pPr>
        <w:spacing w:after="0" w:line="240" w:lineRule="auto"/>
        <w:rPr>
          <w:lang w:val="es-419"/>
        </w:rPr>
      </w:pPr>
    </w:p>
    <w:p w14:paraId="6ED65C81" w14:textId="77777777" w:rsidR="0093747F" w:rsidRPr="0093747F" w:rsidRDefault="0093747F" w:rsidP="00067D0F">
      <w:pPr>
        <w:spacing w:after="0" w:line="240" w:lineRule="auto"/>
        <w:rPr>
          <w:lang w:val="es-419"/>
        </w:rPr>
      </w:pPr>
      <w:r w:rsidRPr="0093747F">
        <w:rPr>
          <w:lang w:val="es-419"/>
        </w:rPr>
        <w:t>Descomprima el archive zip y se creara una carpeta</w:t>
      </w:r>
    </w:p>
    <w:p w14:paraId="30A7C629" w14:textId="77777777" w:rsidR="0093747F" w:rsidRDefault="0093747F" w:rsidP="00067D0F">
      <w:pPr>
        <w:spacing w:after="0" w:line="240" w:lineRule="auto"/>
        <w:rPr>
          <w:lang w:val="es-419"/>
        </w:rPr>
      </w:pPr>
    </w:p>
    <w:p w14:paraId="2F69F221" w14:textId="77777777" w:rsidR="0093747F" w:rsidRDefault="0093747F" w:rsidP="00067D0F">
      <w:pPr>
        <w:spacing w:after="0" w:line="240" w:lineRule="auto"/>
        <w:rPr>
          <w:lang w:val="es-419"/>
        </w:rPr>
      </w:pPr>
      <w:r>
        <w:rPr>
          <w:lang w:val="es-419"/>
        </w:rPr>
        <w:t>Renombre carpeta a LiquidCrystal_I2C</w:t>
      </w:r>
    </w:p>
    <w:p w14:paraId="0E7AB0A9" w14:textId="77777777" w:rsidR="0093747F" w:rsidRPr="0093747F" w:rsidRDefault="0093747F" w:rsidP="00067D0F">
      <w:pPr>
        <w:spacing w:after="0" w:line="240" w:lineRule="auto"/>
        <w:rPr>
          <w:rFonts w:ascii="Open Sans" w:eastAsia="Times New Roman" w:hAnsi="Open Sans" w:cs="Times New Roman"/>
          <w:color w:val="3A3A3A"/>
          <w:sz w:val="27"/>
          <w:szCs w:val="27"/>
          <w:lang w:val="es-419"/>
        </w:rPr>
      </w:pPr>
    </w:p>
    <w:p w14:paraId="13D8009D" w14:textId="77777777" w:rsidR="0093747F" w:rsidRDefault="00717F50" w:rsidP="00067D0F">
      <w:pPr>
        <w:spacing w:after="0" w:line="240" w:lineRule="auto"/>
        <w:rPr>
          <w:rFonts w:ascii="Open Sans" w:eastAsia="Times New Roman" w:hAnsi="Open Sans" w:cs="Times New Roman"/>
          <w:color w:val="3A3A3A"/>
          <w:sz w:val="27"/>
          <w:szCs w:val="27"/>
          <w:lang w:val="es-419"/>
        </w:rPr>
      </w:pPr>
      <w:r>
        <w:rPr>
          <w:rFonts w:ascii="Open Sans" w:eastAsia="Times New Roman" w:hAnsi="Open Sans" w:cs="Times New Roman"/>
          <w:color w:val="3A3A3A"/>
          <w:sz w:val="27"/>
          <w:szCs w:val="27"/>
          <w:lang w:val="es-419"/>
        </w:rPr>
        <w:t>Mueva la nueva carpeta a la carpeta de librerías de Arduino</w:t>
      </w:r>
    </w:p>
    <w:p w14:paraId="609C49DF" w14:textId="77777777" w:rsidR="00717F50" w:rsidRDefault="00717F50" w:rsidP="00067D0F">
      <w:pPr>
        <w:spacing w:after="0" w:line="240" w:lineRule="auto"/>
        <w:rPr>
          <w:rFonts w:ascii="Open Sans" w:eastAsia="Times New Roman" w:hAnsi="Open Sans" w:cs="Times New Roman"/>
          <w:color w:val="3A3A3A"/>
          <w:sz w:val="27"/>
          <w:szCs w:val="27"/>
          <w:lang w:val="es-419"/>
        </w:rPr>
      </w:pPr>
    </w:p>
    <w:p w14:paraId="66CACABF" w14:textId="77777777" w:rsidR="00717F50" w:rsidRDefault="00717F50" w:rsidP="00067D0F">
      <w:pPr>
        <w:spacing w:after="0" w:line="240" w:lineRule="auto"/>
        <w:rPr>
          <w:rFonts w:ascii="Open Sans" w:eastAsia="Times New Roman" w:hAnsi="Open Sans" w:cs="Times New Roman"/>
          <w:color w:val="3A3A3A"/>
          <w:sz w:val="27"/>
          <w:szCs w:val="27"/>
          <w:lang w:val="es-419"/>
        </w:rPr>
      </w:pPr>
      <w:r>
        <w:rPr>
          <w:rFonts w:ascii="Open Sans" w:eastAsia="Times New Roman" w:hAnsi="Open Sans" w:cs="Times New Roman"/>
          <w:color w:val="3A3A3A"/>
          <w:sz w:val="27"/>
          <w:szCs w:val="27"/>
          <w:lang w:val="es-419"/>
        </w:rPr>
        <w:t>Abra nuevamente el Arduino IDE</w:t>
      </w:r>
    </w:p>
    <w:p w14:paraId="0CD10052" w14:textId="77777777" w:rsidR="00717F50" w:rsidRDefault="00717F50" w:rsidP="00067D0F">
      <w:pPr>
        <w:spacing w:after="0" w:line="240" w:lineRule="auto"/>
        <w:rPr>
          <w:rFonts w:ascii="Open Sans" w:eastAsia="Times New Roman" w:hAnsi="Open Sans" w:cs="Times New Roman"/>
          <w:color w:val="3A3A3A"/>
          <w:sz w:val="27"/>
          <w:szCs w:val="27"/>
          <w:lang w:val="es-419"/>
        </w:rPr>
      </w:pPr>
    </w:p>
    <w:p w14:paraId="04173F4C" w14:textId="77777777" w:rsidR="00717F50" w:rsidRPr="0093747F" w:rsidRDefault="00717F50" w:rsidP="00067D0F">
      <w:pPr>
        <w:spacing w:after="0" w:line="240" w:lineRule="auto"/>
        <w:rPr>
          <w:rFonts w:ascii="Open Sans" w:eastAsia="Times New Roman" w:hAnsi="Open Sans" w:cs="Times New Roman"/>
          <w:color w:val="3A3A3A"/>
          <w:sz w:val="27"/>
          <w:szCs w:val="27"/>
          <w:lang w:val="es-419"/>
        </w:rPr>
      </w:pPr>
    </w:p>
    <w:p w14:paraId="0AE3E81B" w14:textId="77777777" w:rsidR="00067D0F" w:rsidRPr="00067D0F" w:rsidRDefault="00867F35" w:rsidP="00067D0F">
      <w:pPr>
        <w:numPr>
          <w:ilvl w:val="0"/>
          <w:numId w:val="3"/>
        </w:numPr>
        <w:spacing w:after="0" w:line="240" w:lineRule="auto"/>
        <w:rPr>
          <w:rFonts w:ascii="Open Sans" w:eastAsia="Times New Roman" w:hAnsi="Open Sans" w:cs="Times New Roman"/>
          <w:color w:val="3A3A3A"/>
          <w:sz w:val="27"/>
          <w:szCs w:val="27"/>
        </w:rPr>
      </w:pPr>
      <w:hyperlink r:id="rId20" w:tgtFrame="_blank" w:history="1">
        <w:r w:rsidR="00067D0F" w:rsidRPr="00067D0F">
          <w:rPr>
            <w:rFonts w:ascii="Open Sans" w:eastAsia="Times New Roman" w:hAnsi="Open Sans" w:cs="Times New Roman"/>
            <w:color w:val="1B78E2"/>
            <w:sz w:val="27"/>
            <w:szCs w:val="27"/>
            <w:u w:val="single"/>
            <w:bdr w:val="none" w:sz="0" w:space="0" w:color="auto" w:frame="1"/>
          </w:rPr>
          <w:t>Click here to download the LiquidCrystal_I2C library</w:t>
        </w:r>
      </w:hyperlink>
      <w:r w:rsidR="00067D0F" w:rsidRPr="00067D0F">
        <w:rPr>
          <w:rFonts w:ascii="Open Sans" w:eastAsia="Times New Roman" w:hAnsi="Open Sans" w:cs="Times New Roman"/>
          <w:color w:val="3A3A3A"/>
          <w:sz w:val="27"/>
          <w:szCs w:val="27"/>
        </w:rPr>
        <w:t>. You should have a .zip folder in your Downloads</w:t>
      </w:r>
    </w:p>
    <w:p w14:paraId="644C0EB3" w14:textId="77777777" w:rsidR="00067D0F" w:rsidRPr="00067D0F" w:rsidRDefault="00067D0F" w:rsidP="00067D0F">
      <w:pPr>
        <w:numPr>
          <w:ilvl w:val="0"/>
          <w:numId w:val="3"/>
        </w:numPr>
        <w:spacing w:after="0" w:line="240" w:lineRule="auto"/>
        <w:rPr>
          <w:rFonts w:ascii="Open Sans" w:eastAsia="Times New Roman" w:hAnsi="Open Sans" w:cs="Times New Roman"/>
          <w:color w:val="3A3A3A"/>
          <w:sz w:val="27"/>
          <w:szCs w:val="27"/>
        </w:rPr>
      </w:pPr>
      <w:r w:rsidRPr="00067D0F">
        <w:rPr>
          <w:rFonts w:ascii="Open Sans" w:eastAsia="Times New Roman" w:hAnsi="Open Sans" w:cs="Times New Roman"/>
          <w:color w:val="3A3A3A"/>
          <w:sz w:val="27"/>
          <w:szCs w:val="27"/>
        </w:rPr>
        <w:t>Unzip the </w:t>
      </w:r>
      <w:r w:rsidRPr="00067D0F">
        <w:rPr>
          <w:rFonts w:ascii="Open Sans" w:eastAsia="Times New Roman" w:hAnsi="Open Sans" w:cs="Times New Roman"/>
          <w:i/>
          <w:iCs/>
          <w:color w:val="3A3A3A"/>
          <w:sz w:val="27"/>
          <w:szCs w:val="27"/>
          <w:bdr w:val="none" w:sz="0" w:space="0" w:color="auto" w:frame="1"/>
        </w:rPr>
        <w:t>.zip</w:t>
      </w:r>
      <w:r w:rsidRPr="00067D0F">
        <w:rPr>
          <w:rFonts w:ascii="Open Sans" w:eastAsia="Times New Roman" w:hAnsi="Open Sans" w:cs="Times New Roman"/>
          <w:color w:val="3A3A3A"/>
          <w:sz w:val="27"/>
          <w:szCs w:val="27"/>
        </w:rPr>
        <w:t> folder and you should get </w:t>
      </w:r>
      <w:r w:rsidRPr="00067D0F">
        <w:rPr>
          <w:rFonts w:ascii="Open Sans" w:eastAsia="Times New Roman" w:hAnsi="Open Sans" w:cs="Times New Roman"/>
          <w:b/>
          <w:bCs/>
          <w:color w:val="3A3A3A"/>
          <w:sz w:val="27"/>
          <w:szCs w:val="27"/>
          <w:bdr w:val="none" w:sz="0" w:space="0" w:color="auto" w:frame="1"/>
        </w:rPr>
        <w:t>LiquidCrystal_I2C-master </w:t>
      </w:r>
      <w:r w:rsidRPr="00067D0F">
        <w:rPr>
          <w:rFonts w:ascii="Open Sans" w:eastAsia="Times New Roman" w:hAnsi="Open Sans" w:cs="Times New Roman"/>
          <w:color w:val="3A3A3A"/>
          <w:sz w:val="27"/>
          <w:szCs w:val="27"/>
        </w:rPr>
        <w:t>folder</w:t>
      </w:r>
    </w:p>
    <w:p w14:paraId="54DCE063" w14:textId="77777777" w:rsidR="00067D0F" w:rsidRPr="00067D0F" w:rsidRDefault="00067D0F" w:rsidP="00067D0F">
      <w:pPr>
        <w:numPr>
          <w:ilvl w:val="0"/>
          <w:numId w:val="3"/>
        </w:numPr>
        <w:spacing w:after="0" w:line="240" w:lineRule="auto"/>
        <w:rPr>
          <w:rFonts w:ascii="Open Sans" w:eastAsia="Times New Roman" w:hAnsi="Open Sans" w:cs="Times New Roman"/>
          <w:color w:val="3A3A3A"/>
          <w:sz w:val="27"/>
          <w:szCs w:val="27"/>
        </w:rPr>
      </w:pPr>
      <w:r w:rsidRPr="00067D0F">
        <w:rPr>
          <w:rFonts w:ascii="Open Sans" w:eastAsia="Times New Roman" w:hAnsi="Open Sans" w:cs="Times New Roman"/>
          <w:color w:val="3A3A3A"/>
          <w:sz w:val="27"/>
          <w:szCs w:val="27"/>
        </w:rPr>
        <w:t>Rename your folder from </w:t>
      </w:r>
      <w:del w:id="0" w:author="Unknown">
        <w:r w:rsidRPr="00067D0F">
          <w:rPr>
            <w:rFonts w:ascii="Open Sans" w:eastAsia="Times New Roman" w:hAnsi="Open Sans" w:cs="Times New Roman"/>
            <w:b/>
            <w:bCs/>
            <w:color w:val="3A3A3A"/>
            <w:sz w:val="27"/>
            <w:szCs w:val="27"/>
            <w:bdr w:val="none" w:sz="0" w:space="0" w:color="auto" w:frame="1"/>
          </w:rPr>
          <w:delText>LiquidCrystal_I2C-master</w:delText>
        </w:r>
      </w:del>
      <w:r w:rsidRPr="00067D0F">
        <w:rPr>
          <w:rFonts w:ascii="Open Sans" w:eastAsia="Times New Roman" w:hAnsi="Open Sans" w:cs="Times New Roman"/>
          <w:color w:val="3A3A3A"/>
          <w:sz w:val="27"/>
          <w:szCs w:val="27"/>
        </w:rPr>
        <w:t> to</w:t>
      </w:r>
      <w:r w:rsidRPr="00067D0F">
        <w:rPr>
          <w:rFonts w:ascii="Open Sans" w:eastAsia="Times New Roman" w:hAnsi="Open Sans" w:cs="Times New Roman"/>
          <w:b/>
          <w:bCs/>
          <w:color w:val="3A3A3A"/>
          <w:sz w:val="27"/>
          <w:szCs w:val="27"/>
          <w:bdr w:val="none" w:sz="0" w:space="0" w:color="auto" w:frame="1"/>
        </w:rPr>
        <w:t> LiquidCrystal_I2C</w:t>
      </w:r>
    </w:p>
    <w:p w14:paraId="38991D5E" w14:textId="77777777" w:rsidR="00067D0F" w:rsidRPr="00067D0F" w:rsidRDefault="00067D0F" w:rsidP="00067D0F">
      <w:pPr>
        <w:numPr>
          <w:ilvl w:val="0"/>
          <w:numId w:val="3"/>
        </w:numPr>
        <w:spacing w:after="0" w:line="240" w:lineRule="auto"/>
        <w:rPr>
          <w:rFonts w:ascii="Open Sans" w:eastAsia="Times New Roman" w:hAnsi="Open Sans" w:cs="Times New Roman"/>
          <w:color w:val="3A3A3A"/>
          <w:sz w:val="27"/>
          <w:szCs w:val="27"/>
        </w:rPr>
      </w:pPr>
      <w:r w:rsidRPr="00067D0F">
        <w:rPr>
          <w:rFonts w:ascii="Open Sans" w:eastAsia="Times New Roman" w:hAnsi="Open Sans" w:cs="Times New Roman"/>
          <w:color w:val="3A3A3A"/>
          <w:sz w:val="27"/>
          <w:szCs w:val="27"/>
        </w:rPr>
        <w:t>Move the </w:t>
      </w:r>
      <w:r w:rsidRPr="00067D0F">
        <w:rPr>
          <w:rFonts w:ascii="Open Sans" w:eastAsia="Times New Roman" w:hAnsi="Open Sans" w:cs="Times New Roman"/>
          <w:b/>
          <w:bCs/>
          <w:color w:val="3A3A3A"/>
          <w:sz w:val="27"/>
          <w:szCs w:val="27"/>
          <w:bdr w:val="none" w:sz="0" w:space="0" w:color="auto" w:frame="1"/>
        </w:rPr>
        <w:t>LiquidCrystal_I2C </w:t>
      </w:r>
      <w:r w:rsidRPr="00067D0F">
        <w:rPr>
          <w:rFonts w:ascii="Open Sans" w:eastAsia="Times New Roman" w:hAnsi="Open Sans" w:cs="Times New Roman"/>
          <w:color w:val="3A3A3A"/>
          <w:sz w:val="27"/>
          <w:szCs w:val="27"/>
        </w:rPr>
        <w:t>folder to your Arduino IDE installation </w:t>
      </w:r>
      <w:r w:rsidRPr="00067D0F">
        <w:rPr>
          <w:rFonts w:ascii="Open Sans" w:eastAsia="Times New Roman" w:hAnsi="Open Sans" w:cs="Times New Roman"/>
          <w:b/>
          <w:bCs/>
          <w:color w:val="3A3A3A"/>
          <w:sz w:val="27"/>
          <w:szCs w:val="27"/>
          <w:bdr w:val="none" w:sz="0" w:space="0" w:color="auto" w:frame="1"/>
        </w:rPr>
        <w:t>libraries </w:t>
      </w:r>
      <w:r w:rsidRPr="00067D0F">
        <w:rPr>
          <w:rFonts w:ascii="Open Sans" w:eastAsia="Times New Roman" w:hAnsi="Open Sans" w:cs="Times New Roman"/>
          <w:color w:val="3A3A3A"/>
          <w:sz w:val="27"/>
          <w:szCs w:val="27"/>
        </w:rPr>
        <w:t>folder</w:t>
      </w:r>
    </w:p>
    <w:p w14:paraId="65086C19" w14:textId="77777777" w:rsidR="00067D0F" w:rsidRPr="00067D0F" w:rsidRDefault="00067D0F" w:rsidP="00067D0F">
      <w:pPr>
        <w:numPr>
          <w:ilvl w:val="0"/>
          <w:numId w:val="3"/>
        </w:numPr>
        <w:spacing w:after="0" w:line="240" w:lineRule="auto"/>
        <w:rPr>
          <w:rFonts w:ascii="Open Sans" w:eastAsia="Times New Roman" w:hAnsi="Open Sans" w:cs="Times New Roman"/>
          <w:color w:val="3A3A3A"/>
          <w:sz w:val="27"/>
          <w:szCs w:val="27"/>
        </w:rPr>
      </w:pPr>
      <w:r w:rsidRPr="00067D0F">
        <w:rPr>
          <w:rFonts w:ascii="Open Sans" w:eastAsia="Times New Roman" w:hAnsi="Open Sans" w:cs="Times New Roman"/>
          <w:color w:val="3A3A3A"/>
          <w:sz w:val="27"/>
          <w:szCs w:val="27"/>
        </w:rPr>
        <w:t>Finally, re-open your Arduino IDE</w:t>
      </w:r>
    </w:p>
    <w:p w14:paraId="0F27E9D4" w14:textId="77777777" w:rsidR="00067D0F" w:rsidRPr="00067D0F" w:rsidRDefault="00067D0F" w:rsidP="00067D0F">
      <w:pPr>
        <w:spacing w:before="510" w:after="270" w:line="312" w:lineRule="atLeast"/>
        <w:outlineLvl w:val="1"/>
        <w:rPr>
          <w:rFonts w:ascii="inherit" w:eastAsia="Times New Roman" w:hAnsi="inherit" w:cs="Times New Roman"/>
          <w:b/>
          <w:bCs/>
          <w:color w:val="3A3A3A"/>
          <w:sz w:val="54"/>
          <w:szCs w:val="54"/>
        </w:rPr>
      </w:pPr>
      <w:r w:rsidRPr="00067D0F">
        <w:rPr>
          <w:rFonts w:ascii="inherit" w:eastAsia="Times New Roman" w:hAnsi="inherit" w:cs="Times New Roman"/>
          <w:b/>
          <w:bCs/>
          <w:color w:val="3A3A3A"/>
          <w:sz w:val="54"/>
          <w:szCs w:val="54"/>
        </w:rPr>
        <w:t>Getting the LCD Address</w:t>
      </w:r>
    </w:p>
    <w:p w14:paraId="09422F54" w14:textId="77777777" w:rsidR="00067D0F" w:rsidRPr="00067D0F" w:rsidRDefault="00067D0F" w:rsidP="00067D0F">
      <w:pPr>
        <w:spacing w:after="336" w:line="240" w:lineRule="auto"/>
        <w:rPr>
          <w:rFonts w:ascii="Open Sans" w:eastAsia="Times New Roman" w:hAnsi="Open Sans" w:cs="Times New Roman"/>
          <w:color w:val="3A3A3A"/>
          <w:sz w:val="27"/>
          <w:szCs w:val="27"/>
        </w:rPr>
      </w:pPr>
      <w:r w:rsidRPr="00067D0F">
        <w:rPr>
          <w:rFonts w:ascii="Open Sans" w:eastAsia="Times New Roman" w:hAnsi="Open Sans" w:cs="Times New Roman"/>
          <w:color w:val="3A3A3A"/>
          <w:sz w:val="27"/>
          <w:szCs w:val="27"/>
        </w:rPr>
        <w:t>Before displaying text on the LCD, you need to find the LCD I2C address. With the LCD properly wired to the ESP32, upload the following I2C Scanner sketch.</w:t>
      </w:r>
    </w:p>
    <w:p w14:paraId="4B1E5DAA"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990055"/>
          <w:sz w:val="23"/>
          <w:szCs w:val="23"/>
          <w:bdr w:val="none" w:sz="0" w:space="0" w:color="auto" w:frame="1"/>
        </w:rPr>
        <w:t>#</w:t>
      </w:r>
      <w:r w:rsidRPr="00067D0F">
        <w:rPr>
          <w:rFonts w:ascii="Consolas" w:eastAsia="Times New Roman" w:hAnsi="Consolas" w:cs="Consolas"/>
          <w:color w:val="0077AA"/>
          <w:sz w:val="23"/>
          <w:szCs w:val="23"/>
          <w:bdr w:val="none" w:sz="0" w:space="0" w:color="auto" w:frame="1"/>
        </w:rPr>
        <w:t>include</w:t>
      </w:r>
      <w:r w:rsidRPr="00067D0F">
        <w:rPr>
          <w:rFonts w:ascii="Consolas" w:eastAsia="Times New Roman" w:hAnsi="Consolas" w:cs="Consolas"/>
          <w:color w:val="990055"/>
          <w:sz w:val="23"/>
          <w:szCs w:val="23"/>
          <w:bdr w:val="none" w:sz="0" w:space="0" w:color="auto" w:frame="1"/>
        </w:rPr>
        <w:t xml:space="preserve"> </w:t>
      </w:r>
      <w:r w:rsidRPr="00067D0F">
        <w:rPr>
          <w:rFonts w:ascii="Consolas" w:eastAsia="Times New Roman" w:hAnsi="Consolas" w:cs="Consolas"/>
          <w:color w:val="669900"/>
          <w:sz w:val="23"/>
          <w:szCs w:val="23"/>
          <w:bdr w:val="none" w:sz="0" w:space="0" w:color="auto" w:frame="1"/>
        </w:rPr>
        <w:t>&lt;</w:t>
      </w:r>
      <w:proofErr w:type="spellStart"/>
      <w:r w:rsidRPr="00067D0F">
        <w:rPr>
          <w:rFonts w:ascii="Consolas" w:eastAsia="Times New Roman" w:hAnsi="Consolas" w:cs="Consolas"/>
          <w:color w:val="669900"/>
          <w:sz w:val="23"/>
          <w:szCs w:val="23"/>
          <w:bdr w:val="none" w:sz="0" w:space="0" w:color="auto" w:frame="1"/>
        </w:rPr>
        <w:t>Wire.h</w:t>
      </w:r>
      <w:proofErr w:type="spellEnd"/>
      <w:r w:rsidRPr="00067D0F">
        <w:rPr>
          <w:rFonts w:ascii="Consolas" w:eastAsia="Times New Roman" w:hAnsi="Consolas" w:cs="Consolas"/>
          <w:color w:val="669900"/>
          <w:sz w:val="23"/>
          <w:szCs w:val="23"/>
          <w:bdr w:val="none" w:sz="0" w:space="0" w:color="auto" w:frame="1"/>
        </w:rPr>
        <w:t>&gt;</w:t>
      </w:r>
    </w:p>
    <w:p w14:paraId="66FC2CC7"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p>
    <w:p w14:paraId="734ECF51"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77AA"/>
          <w:sz w:val="23"/>
          <w:szCs w:val="23"/>
          <w:bdr w:val="none" w:sz="0" w:space="0" w:color="auto" w:frame="1"/>
        </w:rPr>
        <w:t>void</w:t>
      </w:r>
      <w:r w:rsidRPr="00067D0F">
        <w:rPr>
          <w:rFonts w:ascii="Consolas" w:eastAsia="Times New Roman" w:hAnsi="Consolas" w:cs="Consolas"/>
          <w:color w:val="000000"/>
          <w:sz w:val="23"/>
          <w:szCs w:val="23"/>
          <w:bdr w:val="none" w:sz="0" w:space="0" w:color="auto" w:frame="1"/>
        </w:rPr>
        <w:t xml:space="preserve"> </w:t>
      </w:r>
      <w:proofErr w:type="gramStart"/>
      <w:r w:rsidRPr="00067D0F">
        <w:rPr>
          <w:rFonts w:ascii="Consolas" w:eastAsia="Times New Roman" w:hAnsi="Consolas" w:cs="Consolas"/>
          <w:color w:val="DD4A68"/>
          <w:sz w:val="23"/>
          <w:szCs w:val="23"/>
          <w:bdr w:val="none" w:sz="0" w:space="0" w:color="auto" w:frame="1"/>
        </w:rPr>
        <w:t>setup</w:t>
      </w:r>
      <w:r w:rsidRPr="00067D0F">
        <w:rPr>
          <w:rFonts w:ascii="Consolas" w:eastAsia="Times New Roman" w:hAnsi="Consolas" w:cs="Consolas"/>
          <w:color w:val="999999"/>
          <w:sz w:val="23"/>
          <w:szCs w:val="23"/>
          <w:bdr w:val="none" w:sz="0" w:space="0" w:color="auto" w:frame="1"/>
        </w:rPr>
        <w:t>(</w:t>
      </w:r>
      <w:proofErr w:type="gramEnd"/>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9999"/>
          <w:sz w:val="23"/>
          <w:szCs w:val="23"/>
          <w:bdr w:val="none" w:sz="0" w:space="0" w:color="auto" w:frame="1"/>
        </w:rPr>
        <w:t>{</w:t>
      </w:r>
    </w:p>
    <w:p w14:paraId="31744E63"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proofErr w:type="spellStart"/>
      <w:r w:rsidRPr="00067D0F">
        <w:rPr>
          <w:rFonts w:ascii="Consolas" w:eastAsia="Times New Roman" w:hAnsi="Consolas" w:cs="Consolas"/>
          <w:color w:val="000000"/>
          <w:sz w:val="23"/>
          <w:szCs w:val="23"/>
          <w:bdr w:val="none" w:sz="0" w:space="0" w:color="auto" w:frame="1"/>
        </w:rPr>
        <w:t>Wire</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DD4A68"/>
          <w:sz w:val="23"/>
          <w:szCs w:val="23"/>
          <w:bdr w:val="none" w:sz="0" w:space="0" w:color="auto" w:frame="1"/>
        </w:rPr>
        <w:t>begin</w:t>
      </w:r>
      <w:proofErr w:type="spellEnd"/>
      <w:r w:rsidRPr="00067D0F">
        <w:rPr>
          <w:rFonts w:ascii="Consolas" w:eastAsia="Times New Roman" w:hAnsi="Consolas" w:cs="Consolas"/>
          <w:color w:val="999999"/>
          <w:sz w:val="23"/>
          <w:szCs w:val="23"/>
          <w:bdr w:val="none" w:sz="0" w:space="0" w:color="auto" w:frame="1"/>
        </w:rPr>
        <w:t>(</w:t>
      </w:r>
      <w:proofErr w:type="gramStart"/>
      <w:r w:rsidRPr="00067D0F">
        <w:rPr>
          <w:rFonts w:ascii="Consolas" w:eastAsia="Times New Roman" w:hAnsi="Consolas" w:cs="Consolas"/>
          <w:color w:val="999999"/>
          <w:sz w:val="23"/>
          <w:szCs w:val="23"/>
          <w:bdr w:val="none" w:sz="0" w:space="0" w:color="auto" w:frame="1"/>
        </w:rPr>
        <w:t>);</w:t>
      </w:r>
      <w:proofErr w:type="gramEnd"/>
    </w:p>
    <w:p w14:paraId="55EFFE76"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proofErr w:type="spellStart"/>
      <w:r w:rsidRPr="00067D0F">
        <w:rPr>
          <w:rFonts w:ascii="Consolas" w:eastAsia="Times New Roman" w:hAnsi="Consolas" w:cs="Consolas"/>
          <w:color w:val="000000"/>
          <w:sz w:val="23"/>
          <w:szCs w:val="23"/>
          <w:bdr w:val="none" w:sz="0" w:space="0" w:color="auto" w:frame="1"/>
        </w:rPr>
        <w:t>Serial</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DD4A68"/>
          <w:sz w:val="23"/>
          <w:szCs w:val="23"/>
          <w:bdr w:val="none" w:sz="0" w:space="0" w:color="auto" w:frame="1"/>
        </w:rPr>
        <w:t>begin</w:t>
      </w:r>
      <w:proofErr w:type="spellEnd"/>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990055"/>
          <w:sz w:val="23"/>
          <w:szCs w:val="23"/>
          <w:bdr w:val="none" w:sz="0" w:space="0" w:color="auto" w:frame="1"/>
        </w:rPr>
        <w:t>115200</w:t>
      </w:r>
      <w:proofErr w:type="gramStart"/>
      <w:r w:rsidRPr="00067D0F">
        <w:rPr>
          <w:rFonts w:ascii="Consolas" w:eastAsia="Times New Roman" w:hAnsi="Consolas" w:cs="Consolas"/>
          <w:color w:val="999999"/>
          <w:sz w:val="23"/>
          <w:szCs w:val="23"/>
          <w:bdr w:val="none" w:sz="0" w:space="0" w:color="auto" w:frame="1"/>
        </w:rPr>
        <w:t>);</w:t>
      </w:r>
      <w:proofErr w:type="gramEnd"/>
    </w:p>
    <w:p w14:paraId="7301CE2E"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proofErr w:type="spellStart"/>
      <w:r w:rsidRPr="00067D0F">
        <w:rPr>
          <w:rFonts w:ascii="Consolas" w:eastAsia="Times New Roman" w:hAnsi="Consolas" w:cs="Consolas"/>
          <w:color w:val="000000"/>
          <w:sz w:val="23"/>
          <w:szCs w:val="23"/>
          <w:bdr w:val="none" w:sz="0" w:space="0" w:color="auto" w:frame="1"/>
        </w:rPr>
        <w:t>Serial</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DD4A68"/>
          <w:sz w:val="23"/>
          <w:szCs w:val="23"/>
          <w:bdr w:val="none" w:sz="0" w:space="0" w:color="auto" w:frame="1"/>
        </w:rPr>
        <w:t>println</w:t>
      </w:r>
      <w:proofErr w:type="spellEnd"/>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669900"/>
          <w:sz w:val="23"/>
          <w:szCs w:val="23"/>
          <w:bdr w:val="none" w:sz="0" w:space="0" w:color="auto" w:frame="1"/>
        </w:rPr>
        <w:t>"\nI2C Scanner"</w:t>
      </w:r>
      <w:proofErr w:type="gramStart"/>
      <w:r w:rsidRPr="00067D0F">
        <w:rPr>
          <w:rFonts w:ascii="Consolas" w:eastAsia="Times New Roman" w:hAnsi="Consolas" w:cs="Consolas"/>
          <w:color w:val="999999"/>
          <w:sz w:val="23"/>
          <w:szCs w:val="23"/>
          <w:bdr w:val="none" w:sz="0" w:space="0" w:color="auto" w:frame="1"/>
        </w:rPr>
        <w:t>);</w:t>
      </w:r>
      <w:proofErr w:type="gramEnd"/>
    </w:p>
    <w:p w14:paraId="274FA855"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999999"/>
          <w:sz w:val="23"/>
          <w:szCs w:val="23"/>
          <w:bdr w:val="none" w:sz="0" w:space="0" w:color="auto" w:frame="1"/>
        </w:rPr>
        <w:t>}</w:t>
      </w:r>
    </w:p>
    <w:p w14:paraId="35F994D4"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p>
    <w:p w14:paraId="42CF5B96"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77AA"/>
          <w:sz w:val="23"/>
          <w:szCs w:val="23"/>
          <w:bdr w:val="none" w:sz="0" w:space="0" w:color="auto" w:frame="1"/>
        </w:rPr>
        <w:t>void</w:t>
      </w:r>
      <w:r w:rsidRPr="00067D0F">
        <w:rPr>
          <w:rFonts w:ascii="Consolas" w:eastAsia="Times New Roman" w:hAnsi="Consolas" w:cs="Consolas"/>
          <w:color w:val="000000"/>
          <w:sz w:val="23"/>
          <w:szCs w:val="23"/>
          <w:bdr w:val="none" w:sz="0" w:space="0" w:color="auto" w:frame="1"/>
        </w:rPr>
        <w:t xml:space="preserve"> </w:t>
      </w:r>
      <w:proofErr w:type="gramStart"/>
      <w:r w:rsidRPr="00067D0F">
        <w:rPr>
          <w:rFonts w:ascii="Consolas" w:eastAsia="Times New Roman" w:hAnsi="Consolas" w:cs="Consolas"/>
          <w:color w:val="DD4A68"/>
          <w:sz w:val="23"/>
          <w:szCs w:val="23"/>
          <w:bdr w:val="none" w:sz="0" w:space="0" w:color="auto" w:frame="1"/>
        </w:rPr>
        <w:t>loop</w:t>
      </w:r>
      <w:r w:rsidRPr="00067D0F">
        <w:rPr>
          <w:rFonts w:ascii="Consolas" w:eastAsia="Times New Roman" w:hAnsi="Consolas" w:cs="Consolas"/>
          <w:color w:val="999999"/>
          <w:sz w:val="23"/>
          <w:szCs w:val="23"/>
          <w:bdr w:val="none" w:sz="0" w:space="0" w:color="auto" w:frame="1"/>
        </w:rPr>
        <w:t>(</w:t>
      </w:r>
      <w:proofErr w:type="gramEnd"/>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9999"/>
          <w:sz w:val="23"/>
          <w:szCs w:val="23"/>
          <w:bdr w:val="none" w:sz="0" w:space="0" w:color="auto" w:frame="1"/>
        </w:rPr>
        <w:t>{</w:t>
      </w:r>
    </w:p>
    <w:p w14:paraId="27F969C7"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byte error</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proofErr w:type="gramStart"/>
      <w:r w:rsidRPr="00067D0F">
        <w:rPr>
          <w:rFonts w:ascii="Consolas" w:eastAsia="Times New Roman" w:hAnsi="Consolas" w:cs="Consolas"/>
          <w:color w:val="000000"/>
          <w:sz w:val="23"/>
          <w:szCs w:val="23"/>
          <w:bdr w:val="none" w:sz="0" w:space="0" w:color="auto" w:frame="1"/>
        </w:rPr>
        <w:t>address</w:t>
      </w:r>
      <w:r w:rsidRPr="00067D0F">
        <w:rPr>
          <w:rFonts w:ascii="Consolas" w:eastAsia="Times New Roman" w:hAnsi="Consolas" w:cs="Consolas"/>
          <w:color w:val="999999"/>
          <w:sz w:val="23"/>
          <w:szCs w:val="23"/>
          <w:bdr w:val="none" w:sz="0" w:space="0" w:color="auto" w:frame="1"/>
        </w:rPr>
        <w:t>;</w:t>
      </w:r>
      <w:proofErr w:type="gramEnd"/>
    </w:p>
    <w:p w14:paraId="265BBA6E"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0077AA"/>
          <w:sz w:val="23"/>
          <w:szCs w:val="23"/>
          <w:bdr w:val="none" w:sz="0" w:space="0" w:color="auto" w:frame="1"/>
        </w:rPr>
        <w:t>int</w:t>
      </w:r>
      <w:r w:rsidRPr="00067D0F">
        <w:rPr>
          <w:rFonts w:ascii="Consolas" w:eastAsia="Times New Roman" w:hAnsi="Consolas" w:cs="Consolas"/>
          <w:color w:val="000000"/>
          <w:sz w:val="23"/>
          <w:szCs w:val="23"/>
          <w:bdr w:val="none" w:sz="0" w:space="0" w:color="auto" w:frame="1"/>
        </w:rPr>
        <w:t xml:space="preserve"> </w:t>
      </w:r>
      <w:proofErr w:type="spellStart"/>
      <w:proofErr w:type="gramStart"/>
      <w:r w:rsidRPr="00067D0F">
        <w:rPr>
          <w:rFonts w:ascii="Consolas" w:eastAsia="Times New Roman" w:hAnsi="Consolas" w:cs="Consolas"/>
          <w:color w:val="000000"/>
          <w:sz w:val="23"/>
          <w:szCs w:val="23"/>
          <w:bdr w:val="none" w:sz="0" w:space="0" w:color="auto" w:frame="1"/>
        </w:rPr>
        <w:t>nDevices</w:t>
      </w:r>
      <w:proofErr w:type="spellEnd"/>
      <w:r w:rsidRPr="00067D0F">
        <w:rPr>
          <w:rFonts w:ascii="Consolas" w:eastAsia="Times New Roman" w:hAnsi="Consolas" w:cs="Consolas"/>
          <w:color w:val="999999"/>
          <w:sz w:val="23"/>
          <w:szCs w:val="23"/>
          <w:bdr w:val="none" w:sz="0" w:space="0" w:color="auto" w:frame="1"/>
        </w:rPr>
        <w:t>;</w:t>
      </w:r>
      <w:proofErr w:type="gramEnd"/>
    </w:p>
    <w:p w14:paraId="280BDE36"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proofErr w:type="spellStart"/>
      <w:r w:rsidRPr="00067D0F">
        <w:rPr>
          <w:rFonts w:ascii="Consolas" w:eastAsia="Times New Roman" w:hAnsi="Consolas" w:cs="Consolas"/>
          <w:color w:val="000000"/>
          <w:sz w:val="23"/>
          <w:szCs w:val="23"/>
          <w:bdr w:val="none" w:sz="0" w:space="0" w:color="auto" w:frame="1"/>
        </w:rPr>
        <w:t>Serial</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DD4A68"/>
          <w:sz w:val="23"/>
          <w:szCs w:val="23"/>
          <w:bdr w:val="none" w:sz="0" w:space="0" w:color="auto" w:frame="1"/>
        </w:rPr>
        <w:t>println</w:t>
      </w:r>
      <w:proofErr w:type="spellEnd"/>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669900"/>
          <w:sz w:val="23"/>
          <w:szCs w:val="23"/>
          <w:bdr w:val="none" w:sz="0" w:space="0" w:color="auto" w:frame="1"/>
        </w:rPr>
        <w:t>"Scanning..."</w:t>
      </w:r>
      <w:proofErr w:type="gramStart"/>
      <w:r w:rsidRPr="00067D0F">
        <w:rPr>
          <w:rFonts w:ascii="Consolas" w:eastAsia="Times New Roman" w:hAnsi="Consolas" w:cs="Consolas"/>
          <w:color w:val="999999"/>
          <w:sz w:val="23"/>
          <w:szCs w:val="23"/>
          <w:bdr w:val="none" w:sz="0" w:space="0" w:color="auto" w:frame="1"/>
        </w:rPr>
        <w:t>);</w:t>
      </w:r>
      <w:proofErr w:type="gramEnd"/>
    </w:p>
    <w:p w14:paraId="6A5885B2"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proofErr w:type="spellStart"/>
      <w:r w:rsidRPr="00067D0F">
        <w:rPr>
          <w:rFonts w:ascii="Consolas" w:eastAsia="Times New Roman" w:hAnsi="Consolas" w:cs="Consolas"/>
          <w:color w:val="000000"/>
          <w:sz w:val="23"/>
          <w:szCs w:val="23"/>
          <w:bdr w:val="none" w:sz="0" w:space="0" w:color="auto" w:frame="1"/>
        </w:rPr>
        <w:t>nDevices</w:t>
      </w:r>
      <w:proofErr w:type="spellEnd"/>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A6E3A"/>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proofErr w:type="gramStart"/>
      <w:r w:rsidRPr="00067D0F">
        <w:rPr>
          <w:rFonts w:ascii="Consolas" w:eastAsia="Times New Roman" w:hAnsi="Consolas" w:cs="Consolas"/>
          <w:color w:val="990055"/>
          <w:sz w:val="23"/>
          <w:szCs w:val="23"/>
          <w:bdr w:val="none" w:sz="0" w:space="0" w:color="auto" w:frame="1"/>
        </w:rPr>
        <w:t>0</w:t>
      </w:r>
      <w:r w:rsidRPr="00067D0F">
        <w:rPr>
          <w:rFonts w:ascii="Consolas" w:eastAsia="Times New Roman" w:hAnsi="Consolas" w:cs="Consolas"/>
          <w:color w:val="999999"/>
          <w:sz w:val="23"/>
          <w:szCs w:val="23"/>
          <w:bdr w:val="none" w:sz="0" w:space="0" w:color="auto" w:frame="1"/>
        </w:rPr>
        <w:t>;</w:t>
      </w:r>
      <w:proofErr w:type="gramEnd"/>
    </w:p>
    <w:p w14:paraId="610DF3D3"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proofErr w:type="gramStart"/>
      <w:r w:rsidRPr="00067D0F">
        <w:rPr>
          <w:rFonts w:ascii="Consolas" w:eastAsia="Times New Roman" w:hAnsi="Consolas" w:cs="Consolas"/>
          <w:color w:val="0077AA"/>
          <w:sz w:val="23"/>
          <w:szCs w:val="23"/>
          <w:bdr w:val="none" w:sz="0" w:space="0" w:color="auto" w:frame="1"/>
        </w:rPr>
        <w:t>for</w:t>
      </w:r>
      <w:r w:rsidRPr="00067D0F">
        <w:rPr>
          <w:rFonts w:ascii="Consolas" w:eastAsia="Times New Roman" w:hAnsi="Consolas" w:cs="Consolas"/>
          <w:color w:val="999999"/>
          <w:sz w:val="23"/>
          <w:szCs w:val="23"/>
          <w:bdr w:val="none" w:sz="0" w:space="0" w:color="auto" w:frame="1"/>
        </w:rPr>
        <w:t>(</w:t>
      </w:r>
      <w:proofErr w:type="gramEnd"/>
      <w:r w:rsidRPr="00067D0F">
        <w:rPr>
          <w:rFonts w:ascii="Consolas" w:eastAsia="Times New Roman" w:hAnsi="Consolas" w:cs="Consolas"/>
          <w:color w:val="000000"/>
          <w:sz w:val="23"/>
          <w:szCs w:val="23"/>
          <w:bdr w:val="none" w:sz="0" w:space="0" w:color="auto" w:frame="1"/>
        </w:rPr>
        <w:t xml:space="preserve">address </w:t>
      </w:r>
      <w:r w:rsidRPr="00067D0F">
        <w:rPr>
          <w:rFonts w:ascii="Consolas" w:eastAsia="Times New Roman" w:hAnsi="Consolas" w:cs="Consolas"/>
          <w:color w:val="9A6E3A"/>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0055"/>
          <w:sz w:val="23"/>
          <w:szCs w:val="23"/>
          <w:bdr w:val="none" w:sz="0" w:space="0" w:color="auto" w:frame="1"/>
        </w:rPr>
        <w:t>1</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address </w:t>
      </w:r>
      <w:r w:rsidRPr="00067D0F">
        <w:rPr>
          <w:rFonts w:ascii="Consolas" w:eastAsia="Times New Roman" w:hAnsi="Consolas" w:cs="Consolas"/>
          <w:color w:val="9A6E3A"/>
          <w:sz w:val="23"/>
          <w:szCs w:val="23"/>
          <w:bdr w:val="none" w:sz="0" w:space="0" w:color="auto" w:frame="1"/>
        </w:rPr>
        <w:t>&lt;</w:t>
      </w: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0055"/>
          <w:sz w:val="23"/>
          <w:szCs w:val="23"/>
          <w:bdr w:val="none" w:sz="0" w:space="0" w:color="auto" w:frame="1"/>
        </w:rPr>
        <w:t>127</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address</w:t>
      </w:r>
      <w:r w:rsidRPr="00067D0F">
        <w:rPr>
          <w:rFonts w:ascii="Consolas" w:eastAsia="Times New Roman" w:hAnsi="Consolas" w:cs="Consolas"/>
          <w:color w:val="9A6E3A"/>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9999"/>
          <w:sz w:val="23"/>
          <w:szCs w:val="23"/>
          <w:bdr w:val="none" w:sz="0" w:space="0" w:color="auto" w:frame="1"/>
        </w:rPr>
        <w:t>{</w:t>
      </w:r>
    </w:p>
    <w:p w14:paraId="6F4FD0A6"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proofErr w:type="spellStart"/>
      <w:r w:rsidRPr="00067D0F">
        <w:rPr>
          <w:rFonts w:ascii="Consolas" w:eastAsia="Times New Roman" w:hAnsi="Consolas" w:cs="Consolas"/>
          <w:color w:val="000000"/>
          <w:sz w:val="23"/>
          <w:szCs w:val="23"/>
          <w:bdr w:val="none" w:sz="0" w:space="0" w:color="auto" w:frame="1"/>
        </w:rPr>
        <w:t>Wire</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DD4A68"/>
          <w:sz w:val="23"/>
          <w:szCs w:val="23"/>
          <w:bdr w:val="none" w:sz="0" w:space="0" w:color="auto" w:frame="1"/>
        </w:rPr>
        <w:t>beginTransmission</w:t>
      </w:r>
      <w:proofErr w:type="spellEnd"/>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address</w:t>
      </w:r>
      <w:proofErr w:type="gramStart"/>
      <w:r w:rsidRPr="00067D0F">
        <w:rPr>
          <w:rFonts w:ascii="Consolas" w:eastAsia="Times New Roman" w:hAnsi="Consolas" w:cs="Consolas"/>
          <w:color w:val="999999"/>
          <w:sz w:val="23"/>
          <w:szCs w:val="23"/>
          <w:bdr w:val="none" w:sz="0" w:space="0" w:color="auto" w:frame="1"/>
        </w:rPr>
        <w:t>);</w:t>
      </w:r>
      <w:proofErr w:type="gramEnd"/>
    </w:p>
    <w:p w14:paraId="640458D4"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error </w:t>
      </w:r>
      <w:r w:rsidRPr="00067D0F">
        <w:rPr>
          <w:rFonts w:ascii="Consolas" w:eastAsia="Times New Roman" w:hAnsi="Consolas" w:cs="Consolas"/>
          <w:color w:val="9A6E3A"/>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proofErr w:type="spellStart"/>
      <w:r w:rsidRPr="00067D0F">
        <w:rPr>
          <w:rFonts w:ascii="Consolas" w:eastAsia="Times New Roman" w:hAnsi="Consolas" w:cs="Consolas"/>
          <w:color w:val="000000"/>
          <w:sz w:val="23"/>
          <w:szCs w:val="23"/>
          <w:bdr w:val="none" w:sz="0" w:space="0" w:color="auto" w:frame="1"/>
        </w:rPr>
        <w:t>Wire</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DD4A68"/>
          <w:sz w:val="23"/>
          <w:szCs w:val="23"/>
          <w:bdr w:val="none" w:sz="0" w:space="0" w:color="auto" w:frame="1"/>
        </w:rPr>
        <w:t>endTransmission</w:t>
      </w:r>
      <w:proofErr w:type="spellEnd"/>
      <w:r w:rsidRPr="00067D0F">
        <w:rPr>
          <w:rFonts w:ascii="Consolas" w:eastAsia="Times New Roman" w:hAnsi="Consolas" w:cs="Consolas"/>
          <w:color w:val="999999"/>
          <w:sz w:val="23"/>
          <w:szCs w:val="23"/>
          <w:bdr w:val="none" w:sz="0" w:space="0" w:color="auto" w:frame="1"/>
        </w:rPr>
        <w:t>(</w:t>
      </w:r>
      <w:proofErr w:type="gramStart"/>
      <w:r w:rsidRPr="00067D0F">
        <w:rPr>
          <w:rFonts w:ascii="Consolas" w:eastAsia="Times New Roman" w:hAnsi="Consolas" w:cs="Consolas"/>
          <w:color w:val="999999"/>
          <w:sz w:val="23"/>
          <w:szCs w:val="23"/>
          <w:bdr w:val="none" w:sz="0" w:space="0" w:color="auto" w:frame="1"/>
        </w:rPr>
        <w:t>);</w:t>
      </w:r>
      <w:proofErr w:type="gramEnd"/>
    </w:p>
    <w:p w14:paraId="15D0A5D8"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0077AA"/>
          <w:sz w:val="23"/>
          <w:szCs w:val="23"/>
          <w:bdr w:val="none" w:sz="0" w:space="0" w:color="auto" w:frame="1"/>
        </w:rPr>
        <w:t>if</w:t>
      </w: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error </w:t>
      </w:r>
      <w:r w:rsidRPr="00067D0F">
        <w:rPr>
          <w:rFonts w:ascii="Consolas" w:eastAsia="Times New Roman" w:hAnsi="Consolas" w:cs="Consolas"/>
          <w:color w:val="9A6E3A"/>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0055"/>
          <w:sz w:val="23"/>
          <w:szCs w:val="23"/>
          <w:bdr w:val="none" w:sz="0" w:space="0" w:color="auto" w:frame="1"/>
        </w:rPr>
        <w:t>0</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9999"/>
          <w:sz w:val="23"/>
          <w:szCs w:val="23"/>
          <w:bdr w:val="none" w:sz="0" w:space="0" w:color="auto" w:frame="1"/>
        </w:rPr>
        <w:t>{</w:t>
      </w:r>
    </w:p>
    <w:p w14:paraId="0077075F"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lastRenderedPageBreak/>
        <w:t xml:space="preserve">      </w:t>
      </w:r>
      <w:proofErr w:type="spellStart"/>
      <w:r w:rsidRPr="00067D0F">
        <w:rPr>
          <w:rFonts w:ascii="Consolas" w:eastAsia="Times New Roman" w:hAnsi="Consolas" w:cs="Consolas"/>
          <w:color w:val="000000"/>
          <w:sz w:val="23"/>
          <w:szCs w:val="23"/>
          <w:bdr w:val="none" w:sz="0" w:space="0" w:color="auto" w:frame="1"/>
        </w:rPr>
        <w:t>Serial</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DD4A68"/>
          <w:sz w:val="23"/>
          <w:szCs w:val="23"/>
          <w:bdr w:val="none" w:sz="0" w:space="0" w:color="auto" w:frame="1"/>
        </w:rPr>
        <w:t>print</w:t>
      </w:r>
      <w:proofErr w:type="spellEnd"/>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669900"/>
          <w:sz w:val="23"/>
          <w:szCs w:val="23"/>
          <w:bdr w:val="none" w:sz="0" w:space="0" w:color="auto" w:frame="1"/>
        </w:rPr>
        <w:t>"I2C device found at address 0x"</w:t>
      </w:r>
      <w:proofErr w:type="gramStart"/>
      <w:r w:rsidRPr="00067D0F">
        <w:rPr>
          <w:rFonts w:ascii="Consolas" w:eastAsia="Times New Roman" w:hAnsi="Consolas" w:cs="Consolas"/>
          <w:color w:val="999999"/>
          <w:sz w:val="23"/>
          <w:szCs w:val="23"/>
          <w:bdr w:val="none" w:sz="0" w:space="0" w:color="auto" w:frame="1"/>
        </w:rPr>
        <w:t>);</w:t>
      </w:r>
      <w:proofErr w:type="gramEnd"/>
    </w:p>
    <w:p w14:paraId="716267F4"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0077AA"/>
          <w:sz w:val="23"/>
          <w:szCs w:val="23"/>
          <w:bdr w:val="none" w:sz="0" w:space="0" w:color="auto" w:frame="1"/>
        </w:rPr>
        <w:t>if</w:t>
      </w: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address</w:t>
      </w:r>
      <w:r w:rsidRPr="00067D0F">
        <w:rPr>
          <w:rFonts w:ascii="Consolas" w:eastAsia="Times New Roman" w:hAnsi="Consolas" w:cs="Consolas"/>
          <w:color w:val="9A6E3A"/>
          <w:sz w:val="23"/>
          <w:szCs w:val="23"/>
          <w:bdr w:val="none" w:sz="0" w:space="0" w:color="auto" w:frame="1"/>
        </w:rPr>
        <w:t>&lt;</w:t>
      </w:r>
      <w:r w:rsidRPr="00067D0F">
        <w:rPr>
          <w:rFonts w:ascii="Consolas" w:eastAsia="Times New Roman" w:hAnsi="Consolas" w:cs="Consolas"/>
          <w:color w:val="990055"/>
          <w:sz w:val="23"/>
          <w:szCs w:val="23"/>
          <w:bdr w:val="none" w:sz="0" w:space="0" w:color="auto" w:frame="1"/>
        </w:rPr>
        <w:t>16</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9999"/>
          <w:sz w:val="23"/>
          <w:szCs w:val="23"/>
          <w:bdr w:val="none" w:sz="0" w:space="0" w:color="auto" w:frame="1"/>
        </w:rPr>
        <w:t>{</w:t>
      </w:r>
    </w:p>
    <w:p w14:paraId="673AEE6E"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proofErr w:type="spellStart"/>
      <w:r w:rsidRPr="00067D0F">
        <w:rPr>
          <w:rFonts w:ascii="Consolas" w:eastAsia="Times New Roman" w:hAnsi="Consolas" w:cs="Consolas"/>
          <w:color w:val="000000"/>
          <w:sz w:val="23"/>
          <w:szCs w:val="23"/>
          <w:bdr w:val="none" w:sz="0" w:space="0" w:color="auto" w:frame="1"/>
        </w:rPr>
        <w:t>Serial</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DD4A68"/>
          <w:sz w:val="23"/>
          <w:szCs w:val="23"/>
          <w:bdr w:val="none" w:sz="0" w:space="0" w:color="auto" w:frame="1"/>
        </w:rPr>
        <w:t>print</w:t>
      </w:r>
      <w:proofErr w:type="spellEnd"/>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669900"/>
          <w:sz w:val="23"/>
          <w:szCs w:val="23"/>
          <w:bdr w:val="none" w:sz="0" w:space="0" w:color="auto" w:frame="1"/>
        </w:rPr>
        <w:t>"0"</w:t>
      </w:r>
      <w:proofErr w:type="gramStart"/>
      <w:r w:rsidRPr="00067D0F">
        <w:rPr>
          <w:rFonts w:ascii="Consolas" w:eastAsia="Times New Roman" w:hAnsi="Consolas" w:cs="Consolas"/>
          <w:color w:val="999999"/>
          <w:sz w:val="23"/>
          <w:szCs w:val="23"/>
          <w:bdr w:val="none" w:sz="0" w:space="0" w:color="auto" w:frame="1"/>
        </w:rPr>
        <w:t>);</w:t>
      </w:r>
      <w:proofErr w:type="gramEnd"/>
    </w:p>
    <w:p w14:paraId="5AD9E1D4"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9999"/>
          <w:sz w:val="23"/>
          <w:szCs w:val="23"/>
          <w:bdr w:val="none" w:sz="0" w:space="0" w:color="auto" w:frame="1"/>
        </w:rPr>
        <w:t>}</w:t>
      </w:r>
    </w:p>
    <w:p w14:paraId="73B9631F"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proofErr w:type="spellStart"/>
      <w:r w:rsidRPr="00067D0F">
        <w:rPr>
          <w:rFonts w:ascii="Consolas" w:eastAsia="Times New Roman" w:hAnsi="Consolas" w:cs="Consolas"/>
          <w:color w:val="000000"/>
          <w:sz w:val="23"/>
          <w:szCs w:val="23"/>
          <w:bdr w:val="none" w:sz="0" w:space="0" w:color="auto" w:frame="1"/>
        </w:rPr>
        <w:t>Serial</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DD4A68"/>
          <w:sz w:val="23"/>
          <w:szCs w:val="23"/>
          <w:bdr w:val="none" w:sz="0" w:space="0" w:color="auto" w:frame="1"/>
        </w:rPr>
        <w:t>println</w:t>
      </w:r>
      <w:proofErr w:type="spellEnd"/>
      <w:r w:rsidRPr="00067D0F">
        <w:rPr>
          <w:rFonts w:ascii="Consolas" w:eastAsia="Times New Roman" w:hAnsi="Consolas" w:cs="Consolas"/>
          <w:color w:val="999999"/>
          <w:sz w:val="23"/>
          <w:szCs w:val="23"/>
          <w:bdr w:val="none" w:sz="0" w:space="0" w:color="auto" w:frame="1"/>
        </w:rPr>
        <w:t>(</w:t>
      </w:r>
      <w:proofErr w:type="spellStart"/>
      <w:proofErr w:type="gramStart"/>
      <w:r w:rsidRPr="00067D0F">
        <w:rPr>
          <w:rFonts w:ascii="Consolas" w:eastAsia="Times New Roman" w:hAnsi="Consolas" w:cs="Consolas"/>
          <w:color w:val="000000"/>
          <w:sz w:val="23"/>
          <w:szCs w:val="23"/>
          <w:bdr w:val="none" w:sz="0" w:space="0" w:color="auto" w:frame="1"/>
        </w:rPr>
        <w:t>address</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HEX</w:t>
      </w:r>
      <w:proofErr w:type="spellEnd"/>
      <w:proofErr w:type="gramEnd"/>
      <w:r w:rsidRPr="00067D0F">
        <w:rPr>
          <w:rFonts w:ascii="Consolas" w:eastAsia="Times New Roman" w:hAnsi="Consolas" w:cs="Consolas"/>
          <w:color w:val="999999"/>
          <w:sz w:val="23"/>
          <w:szCs w:val="23"/>
          <w:bdr w:val="none" w:sz="0" w:space="0" w:color="auto" w:frame="1"/>
        </w:rPr>
        <w:t>);</w:t>
      </w:r>
    </w:p>
    <w:p w14:paraId="2A1C85B0"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proofErr w:type="spellStart"/>
      <w:r w:rsidRPr="00067D0F">
        <w:rPr>
          <w:rFonts w:ascii="Consolas" w:eastAsia="Times New Roman" w:hAnsi="Consolas" w:cs="Consolas"/>
          <w:color w:val="000000"/>
          <w:sz w:val="23"/>
          <w:szCs w:val="23"/>
          <w:bdr w:val="none" w:sz="0" w:space="0" w:color="auto" w:frame="1"/>
        </w:rPr>
        <w:t>nDevices</w:t>
      </w:r>
      <w:proofErr w:type="spellEnd"/>
      <w:r w:rsidRPr="00067D0F">
        <w:rPr>
          <w:rFonts w:ascii="Consolas" w:eastAsia="Times New Roman" w:hAnsi="Consolas" w:cs="Consolas"/>
          <w:color w:val="9A6E3A"/>
          <w:sz w:val="23"/>
          <w:szCs w:val="23"/>
          <w:bdr w:val="none" w:sz="0" w:space="0" w:color="auto" w:frame="1"/>
        </w:rPr>
        <w:t>+</w:t>
      </w:r>
      <w:proofErr w:type="gramStart"/>
      <w:r w:rsidRPr="00067D0F">
        <w:rPr>
          <w:rFonts w:ascii="Consolas" w:eastAsia="Times New Roman" w:hAnsi="Consolas" w:cs="Consolas"/>
          <w:color w:val="9A6E3A"/>
          <w:sz w:val="23"/>
          <w:szCs w:val="23"/>
          <w:bdr w:val="none" w:sz="0" w:space="0" w:color="auto" w:frame="1"/>
        </w:rPr>
        <w:t>+</w:t>
      </w:r>
      <w:r w:rsidRPr="00067D0F">
        <w:rPr>
          <w:rFonts w:ascii="Consolas" w:eastAsia="Times New Roman" w:hAnsi="Consolas" w:cs="Consolas"/>
          <w:color w:val="999999"/>
          <w:sz w:val="23"/>
          <w:szCs w:val="23"/>
          <w:bdr w:val="none" w:sz="0" w:space="0" w:color="auto" w:frame="1"/>
        </w:rPr>
        <w:t>;</w:t>
      </w:r>
      <w:proofErr w:type="gramEnd"/>
    </w:p>
    <w:p w14:paraId="23417A4B"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9999"/>
          <w:sz w:val="23"/>
          <w:szCs w:val="23"/>
          <w:bdr w:val="none" w:sz="0" w:space="0" w:color="auto" w:frame="1"/>
        </w:rPr>
        <w:t>}</w:t>
      </w:r>
    </w:p>
    <w:p w14:paraId="21FD626B"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0077AA"/>
          <w:sz w:val="23"/>
          <w:szCs w:val="23"/>
          <w:bdr w:val="none" w:sz="0" w:space="0" w:color="auto" w:frame="1"/>
        </w:rPr>
        <w:t>else</w:t>
      </w: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0077AA"/>
          <w:sz w:val="23"/>
          <w:szCs w:val="23"/>
          <w:bdr w:val="none" w:sz="0" w:space="0" w:color="auto" w:frame="1"/>
        </w:rPr>
        <w:t>if</w:t>
      </w: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error</w:t>
      </w:r>
      <w:r w:rsidRPr="00067D0F">
        <w:rPr>
          <w:rFonts w:ascii="Consolas" w:eastAsia="Times New Roman" w:hAnsi="Consolas" w:cs="Consolas"/>
          <w:color w:val="9A6E3A"/>
          <w:sz w:val="23"/>
          <w:szCs w:val="23"/>
          <w:bdr w:val="none" w:sz="0" w:space="0" w:color="auto" w:frame="1"/>
        </w:rPr>
        <w:t>==</w:t>
      </w:r>
      <w:r w:rsidRPr="00067D0F">
        <w:rPr>
          <w:rFonts w:ascii="Consolas" w:eastAsia="Times New Roman" w:hAnsi="Consolas" w:cs="Consolas"/>
          <w:color w:val="990055"/>
          <w:sz w:val="23"/>
          <w:szCs w:val="23"/>
          <w:bdr w:val="none" w:sz="0" w:space="0" w:color="auto" w:frame="1"/>
        </w:rPr>
        <w:t>4</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9999"/>
          <w:sz w:val="23"/>
          <w:szCs w:val="23"/>
          <w:bdr w:val="none" w:sz="0" w:space="0" w:color="auto" w:frame="1"/>
        </w:rPr>
        <w:t>{</w:t>
      </w:r>
    </w:p>
    <w:p w14:paraId="10B56E2D"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proofErr w:type="spellStart"/>
      <w:r w:rsidRPr="00067D0F">
        <w:rPr>
          <w:rFonts w:ascii="Consolas" w:eastAsia="Times New Roman" w:hAnsi="Consolas" w:cs="Consolas"/>
          <w:color w:val="000000"/>
          <w:sz w:val="23"/>
          <w:szCs w:val="23"/>
          <w:bdr w:val="none" w:sz="0" w:space="0" w:color="auto" w:frame="1"/>
        </w:rPr>
        <w:t>Serial</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DD4A68"/>
          <w:sz w:val="23"/>
          <w:szCs w:val="23"/>
          <w:bdr w:val="none" w:sz="0" w:space="0" w:color="auto" w:frame="1"/>
        </w:rPr>
        <w:t>print</w:t>
      </w:r>
      <w:proofErr w:type="spellEnd"/>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669900"/>
          <w:sz w:val="23"/>
          <w:szCs w:val="23"/>
          <w:bdr w:val="none" w:sz="0" w:space="0" w:color="auto" w:frame="1"/>
        </w:rPr>
        <w:t>"Unknow error at address 0x"</w:t>
      </w:r>
      <w:proofErr w:type="gramStart"/>
      <w:r w:rsidRPr="00067D0F">
        <w:rPr>
          <w:rFonts w:ascii="Consolas" w:eastAsia="Times New Roman" w:hAnsi="Consolas" w:cs="Consolas"/>
          <w:color w:val="999999"/>
          <w:sz w:val="23"/>
          <w:szCs w:val="23"/>
          <w:bdr w:val="none" w:sz="0" w:space="0" w:color="auto" w:frame="1"/>
        </w:rPr>
        <w:t>);</w:t>
      </w:r>
      <w:proofErr w:type="gramEnd"/>
    </w:p>
    <w:p w14:paraId="1B507CE1"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0077AA"/>
          <w:sz w:val="23"/>
          <w:szCs w:val="23"/>
          <w:bdr w:val="none" w:sz="0" w:space="0" w:color="auto" w:frame="1"/>
        </w:rPr>
        <w:t>if</w:t>
      </w: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address</w:t>
      </w:r>
      <w:r w:rsidRPr="00067D0F">
        <w:rPr>
          <w:rFonts w:ascii="Consolas" w:eastAsia="Times New Roman" w:hAnsi="Consolas" w:cs="Consolas"/>
          <w:color w:val="9A6E3A"/>
          <w:sz w:val="23"/>
          <w:szCs w:val="23"/>
          <w:bdr w:val="none" w:sz="0" w:space="0" w:color="auto" w:frame="1"/>
        </w:rPr>
        <w:t>&lt;</w:t>
      </w:r>
      <w:r w:rsidRPr="00067D0F">
        <w:rPr>
          <w:rFonts w:ascii="Consolas" w:eastAsia="Times New Roman" w:hAnsi="Consolas" w:cs="Consolas"/>
          <w:color w:val="990055"/>
          <w:sz w:val="23"/>
          <w:szCs w:val="23"/>
          <w:bdr w:val="none" w:sz="0" w:space="0" w:color="auto" w:frame="1"/>
        </w:rPr>
        <w:t>16</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9999"/>
          <w:sz w:val="23"/>
          <w:szCs w:val="23"/>
          <w:bdr w:val="none" w:sz="0" w:space="0" w:color="auto" w:frame="1"/>
        </w:rPr>
        <w:t>{</w:t>
      </w:r>
    </w:p>
    <w:p w14:paraId="79D396FB"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proofErr w:type="spellStart"/>
      <w:r w:rsidRPr="00067D0F">
        <w:rPr>
          <w:rFonts w:ascii="Consolas" w:eastAsia="Times New Roman" w:hAnsi="Consolas" w:cs="Consolas"/>
          <w:color w:val="000000"/>
          <w:sz w:val="23"/>
          <w:szCs w:val="23"/>
          <w:bdr w:val="none" w:sz="0" w:space="0" w:color="auto" w:frame="1"/>
        </w:rPr>
        <w:t>Serial</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DD4A68"/>
          <w:sz w:val="23"/>
          <w:szCs w:val="23"/>
          <w:bdr w:val="none" w:sz="0" w:space="0" w:color="auto" w:frame="1"/>
        </w:rPr>
        <w:t>print</w:t>
      </w:r>
      <w:proofErr w:type="spellEnd"/>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669900"/>
          <w:sz w:val="23"/>
          <w:szCs w:val="23"/>
          <w:bdr w:val="none" w:sz="0" w:space="0" w:color="auto" w:frame="1"/>
        </w:rPr>
        <w:t>"0"</w:t>
      </w:r>
      <w:proofErr w:type="gramStart"/>
      <w:r w:rsidRPr="00067D0F">
        <w:rPr>
          <w:rFonts w:ascii="Consolas" w:eastAsia="Times New Roman" w:hAnsi="Consolas" w:cs="Consolas"/>
          <w:color w:val="999999"/>
          <w:sz w:val="23"/>
          <w:szCs w:val="23"/>
          <w:bdr w:val="none" w:sz="0" w:space="0" w:color="auto" w:frame="1"/>
        </w:rPr>
        <w:t>);</w:t>
      </w:r>
      <w:proofErr w:type="gramEnd"/>
    </w:p>
    <w:p w14:paraId="455413D1"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9999"/>
          <w:sz w:val="23"/>
          <w:szCs w:val="23"/>
          <w:bdr w:val="none" w:sz="0" w:space="0" w:color="auto" w:frame="1"/>
        </w:rPr>
        <w:t>}</w:t>
      </w:r>
    </w:p>
    <w:p w14:paraId="458923D9"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proofErr w:type="spellStart"/>
      <w:r w:rsidRPr="00067D0F">
        <w:rPr>
          <w:rFonts w:ascii="Consolas" w:eastAsia="Times New Roman" w:hAnsi="Consolas" w:cs="Consolas"/>
          <w:color w:val="000000"/>
          <w:sz w:val="23"/>
          <w:szCs w:val="23"/>
          <w:bdr w:val="none" w:sz="0" w:space="0" w:color="auto" w:frame="1"/>
        </w:rPr>
        <w:t>Serial</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DD4A68"/>
          <w:sz w:val="23"/>
          <w:szCs w:val="23"/>
          <w:bdr w:val="none" w:sz="0" w:space="0" w:color="auto" w:frame="1"/>
        </w:rPr>
        <w:t>println</w:t>
      </w:r>
      <w:proofErr w:type="spellEnd"/>
      <w:r w:rsidRPr="00067D0F">
        <w:rPr>
          <w:rFonts w:ascii="Consolas" w:eastAsia="Times New Roman" w:hAnsi="Consolas" w:cs="Consolas"/>
          <w:color w:val="999999"/>
          <w:sz w:val="23"/>
          <w:szCs w:val="23"/>
          <w:bdr w:val="none" w:sz="0" w:space="0" w:color="auto" w:frame="1"/>
        </w:rPr>
        <w:t>(</w:t>
      </w:r>
      <w:proofErr w:type="spellStart"/>
      <w:proofErr w:type="gramStart"/>
      <w:r w:rsidRPr="00067D0F">
        <w:rPr>
          <w:rFonts w:ascii="Consolas" w:eastAsia="Times New Roman" w:hAnsi="Consolas" w:cs="Consolas"/>
          <w:color w:val="000000"/>
          <w:sz w:val="23"/>
          <w:szCs w:val="23"/>
          <w:bdr w:val="none" w:sz="0" w:space="0" w:color="auto" w:frame="1"/>
        </w:rPr>
        <w:t>address</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HEX</w:t>
      </w:r>
      <w:proofErr w:type="spellEnd"/>
      <w:proofErr w:type="gramEnd"/>
      <w:r w:rsidRPr="00067D0F">
        <w:rPr>
          <w:rFonts w:ascii="Consolas" w:eastAsia="Times New Roman" w:hAnsi="Consolas" w:cs="Consolas"/>
          <w:color w:val="999999"/>
          <w:sz w:val="23"/>
          <w:szCs w:val="23"/>
          <w:bdr w:val="none" w:sz="0" w:space="0" w:color="auto" w:frame="1"/>
        </w:rPr>
        <w:t>);</w:t>
      </w:r>
    </w:p>
    <w:p w14:paraId="39311D64"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p>
    <w:p w14:paraId="2C414BD6"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9999"/>
          <w:sz w:val="23"/>
          <w:szCs w:val="23"/>
          <w:bdr w:val="none" w:sz="0" w:space="0" w:color="auto" w:frame="1"/>
        </w:rPr>
        <w:t>}</w:t>
      </w:r>
    </w:p>
    <w:p w14:paraId="600727A8"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0077AA"/>
          <w:sz w:val="23"/>
          <w:szCs w:val="23"/>
          <w:bdr w:val="none" w:sz="0" w:space="0" w:color="auto" w:frame="1"/>
        </w:rPr>
        <w:t>if</w:t>
      </w: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9999"/>
          <w:sz w:val="23"/>
          <w:szCs w:val="23"/>
          <w:bdr w:val="none" w:sz="0" w:space="0" w:color="auto" w:frame="1"/>
        </w:rPr>
        <w:t>(</w:t>
      </w:r>
      <w:proofErr w:type="spellStart"/>
      <w:r w:rsidRPr="00067D0F">
        <w:rPr>
          <w:rFonts w:ascii="Consolas" w:eastAsia="Times New Roman" w:hAnsi="Consolas" w:cs="Consolas"/>
          <w:color w:val="000000"/>
          <w:sz w:val="23"/>
          <w:szCs w:val="23"/>
          <w:bdr w:val="none" w:sz="0" w:space="0" w:color="auto" w:frame="1"/>
        </w:rPr>
        <w:t>nDevices</w:t>
      </w:r>
      <w:proofErr w:type="spellEnd"/>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A6E3A"/>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0055"/>
          <w:sz w:val="23"/>
          <w:szCs w:val="23"/>
          <w:bdr w:val="none" w:sz="0" w:space="0" w:color="auto" w:frame="1"/>
        </w:rPr>
        <w:t>0</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9999"/>
          <w:sz w:val="23"/>
          <w:szCs w:val="23"/>
          <w:bdr w:val="none" w:sz="0" w:space="0" w:color="auto" w:frame="1"/>
        </w:rPr>
        <w:t>{</w:t>
      </w:r>
    </w:p>
    <w:p w14:paraId="0D894CD9"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proofErr w:type="spellStart"/>
      <w:r w:rsidRPr="00067D0F">
        <w:rPr>
          <w:rFonts w:ascii="Consolas" w:eastAsia="Times New Roman" w:hAnsi="Consolas" w:cs="Consolas"/>
          <w:color w:val="000000"/>
          <w:sz w:val="23"/>
          <w:szCs w:val="23"/>
          <w:bdr w:val="none" w:sz="0" w:space="0" w:color="auto" w:frame="1"/>
        </w:rPr>
        <w:t>Serial</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DD4A68"/>
          <w:sz w:val="23"/>
          <w:szCs w:val="23"/>
          <w:bdr w:val="none" w:sz="0" w:space="0" w:color="auto" w:frame="1"/>
        </w:rPr>
        <w:t>println</w:t>
      </w:r>
      <w:proofErr w:type="spellEnd"/>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669900"/>
          <w:sz w:val="23"/>
          <w:szCs w:val="23"/>
          <w:bdr w:val="none" w:sz="0" w:space="0" w:color="auto" w:frame="1"/>
        </w:rPr>
        <w:t>"No I2C devices found\n"</w:t>
      </w:r>
      <w:proofErr w:type="gramStart"/>
      <w:r w:rsidRPr="00067D0F">
        <w:rPr>
          <w:rFonts w:ascii="Consolas" w:eastAsia="Times New Roman" w:hAnsi="Consolas" w:cs="Consolas"/>
          <w:color w:val="999999"/>
          <w:sz w:val="23"/>
          <w:szCs w:val="23"/>
          <w:bdr w:val="none" w:sz="0" w:space="0" w:color="auto" w:frame="1"/>
        </w:rPr>
        <w:t>);</w:t>
      </w:r>
      <w:proofErr w:type="gramEnd"/>
    </w:p>
    <w:p w14:paraId="6755DB20"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9999"/>
          <w:sz w:val="23"/>
          <w:szCs w:val="23"/>
          <w:bdr w:val="none" w:sz="0" w:space="0" w:color="auto" w:frame="1"/>
        </w:rPr>
        <w:t>}</w:t>
      </w:r>
    </w:p>
    <w:p w14:paraId="63C4409A"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0077AA"/>
          <w:sz w:val="23"/>
          <w:szCs w:val="23"/>
          <w:bdr w:val="none" w:sz="0" w:space="0" w:color="auto" w:frame="1"/>
        </w:rPr>
        <w:t>else</w:t>
      </w: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9999"/>
          <w:sz w:val="23"/>
          <w:szCs w:val="23"/>
          <w:bdr w:val="none" w:sz="0" w:space="0" w:color="auto" w:frame="1"/>
        </w:rPr>
        <w:t>{</w:t>
      </w:r>
    </w:p>
    <w:p w14:paraId="7AEF35F3"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proofErr w:type="spellStart"/>
      <w:r w:rsidRPr="00067D0F">
        <w:rPr>
          <w:rFonts w:ascii="Consolas" w:eastAsia="Times New Roman" w:hAnsi="Consolas" w:cs="Consolas"/>
          <w:color w:val="000000"/>
          <w:sz w:val="23"/>
          <w:szCs w:val="23"/>
          <w:bdr w:val="none" w:sz="0" w:space="0" w:color="auto" w:frame="1"/>
        </w:rPr>
        <w:t>Serial</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DD4A68"/>
          <w:sz w:val="23"/>
          <w:szCs w:val="23"/>
          <w:bdr w:val="none" w:sz="0" w:space="0" w:color="auto" w:frame="1"/>
        </w:rPr>
        <w:t>println</w:t>
      </w:r>
      <w:proofErr w:type="spellEnd"/>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669900"/>
          <w:sz w:val="23"/>
          <w:szCs w:val="23"/>
          <w:bdr w:val="none" w:sz="0" w:space="0" w:color="auto" w:frame="1"/>
        </w:rPr>
        <w:t>"done\n"</w:t>
      </w:r>
      <w:proofErr w:type="gramStart"/>
      <w:r w:rsidRPr="00067D0F">
        <w:rPr>
          <w:rFonts w:ascii="Consolas" w:eastAsia="Times New Roman" w:hAnsi="Consolas" w:cs="Consolas"/>
          <w:color w:val="999999"/>
          <w:sz w:val="23"/>
          <w:szCs w:val="23"/>
          <w:bdr w:val="none" w:sz="0" w:space="0" w:color="auto" w:frame="1"/>
        </w:rPr>
        <w:t>);</w:t>
      </w:r>
      <w:proofErr w:type="gramEnd"/>
    </w:p>
    <w:p w14:paraId="45F59B98"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9999"/>
          <w:sz w:val="23"/>
          <w:szCs w:val="23"/>
          <w:bdr w:val="none" w:sz="0" w:space="0" w:color="auto" w:frame="1"/>
        </w:rPr>
        <w:t>}</w:t>
      </w:r>
    </w:p>
    <w:p w14:paraId="7A5EFAD8"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proofErr w:type="gramStart"/>
      <w:r w:rsidRPr="00067D0F">
        <w:rPr>
          <w:rFonts w:ascii="Consolas" w:eastAsia="Times New Roman" w:hAnsi="Consolas" w:cs="Consolas"/>
          <w:color w:val="DD4A68"/>
          <w:sz w:val="23"/>
          <w:szCs w:val="23"/>
          <w:bdr w:val="none" w:sz="0" w:space="0" w:color="auto" w:frame="1"/>
        </w:rPr>
        <w:t>delay</w:t>
      </w:r>
      <w:r w:rsidRPr="00067D0F">
        <w:rPr>
          <w:rFonts w:ascii="Consolas" w:eastAsia="Times New Roman" w:hAnsi="Consolas" w:cs="Consolas"/>
          <w:color w:val="999999"/>
          <w:sz w:val="23"/>
          <w:szCs w:val="23"/>
          <w:bdr w:val="none" w:sz="0" w:space="0" w:color="auto" w:frame="1"/>
        </w:rPr>
        <w:t>(</w:t>
      </w:r>
      <w:proofErr w:type="gramEnd"/>
      <w:r w:rsidRPr="00067D0F">
        <w:rPr>
          <w:rFonts w:ascii="Consolas" w:eastAsia="Times New Roman" w:hAnsi="Consolas" w:cs="Consolas"/>
          <w:color w:val="990055"/>
          <w:sz w:val="23"/>
          <w:szCs w:val="23"/>
          <w:bdr w:val="none" w:sz="0" w:space="0" w:color="auto" w:frame="1"/>
        </w:rPr>
        <w:t>5000</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p>
    <w:p w14:paraId="28CA2E80"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999999"/>
          <w:sz w:val="23"/>
          <w:szCs w:val="23"/>
          <w:bdr w:val="none" w:sz="0" w:space="0" w:color="auto" w:frame="1"/>
        </w:rPr>
        <w:t>}</w:t>
      </w:r>
    </w:p>
    <w:p w14:paraId="6F66AC0E" w14:textId="77777777" w:rsidR="001C70B6" w:rsidRDefault="001C70B6" w:rsidP="00067D0F">
      <w:pPr>
        <w:spacing w:after="336" w:line="240" w:lineRule="auto"/>
        <w:rPr>
          <w:rFonts w:ascii="Open Sans" w:eastAsia="Times New Roman" w:hAnsi="Open Sans" w:cs="Times New Roman"/>
          <w:color w:val="3A3A3A"/>
          <w:sz w:val="27"/>
          <w:szCs w:val="27"/>
        </w:rPr>
      </w:pPr>
    </w:p>
    <w:p w14:paraId="50E380D5" w14:textId="77777777" w:rsidR="00067D0F" w:rsidRPr="00067D0F" w:rsidRDefault="00067D0F" w:rsidP="00067D0F">
      <w:pPr>
        <w:spacing w:after="336" w:line="240" w:lineRule="auto"/>
        <w:rPr>
          <w:rFonts w:ascii="Open Sans" w:eastAsia="Times New Roman" w:hAnsi="Open Sans" w:cs="Times New Roman"/>
          <w:color w:val="3A3A3A"/>
          <w:sz w:val="27"/>
          <w:szCs w:val="27"/>
        </w:rPr>
      </w:pPr>
      <w:r w:rsidRPr="00067D0F">
        <w:rPr>
          <w:rFonts w:ascii="Open Sans" w:eastAsia="Times New Roman" w:hAnsi="Open Sans" w:cs="Times New Roman"/>
          <w:color w:val="3A3A3A"/>
          <w:sz w:val="27"/>
          <w:szCs w:val="27"/>
        </w:rPr>
        <w:t xml:space="preserve">After uploading the code, open the Serial Monitor at a baud rate of 115200. Press the ESP32 </w:t>
      </w:r>
      <w:r w:rsidRPr="00D34D19">
        <w:rPr>
          <w:rFonts w:ascii="Open Sans" w:eastAsia="Times New Roman" w:hAnsi="Open Sans" w:cs="Times New Roman"/>
          <w:color w:val="FF0000"/>
          <w:sz w:val="27"/>
          <w:szCs w:val="27"/>
        </w:rPr>
        <w:t>EN</w:t>
      </w:r>
      <w:r w:rsidRPr="00067D0F">
        <w:rPr>
          <w:rFonts w:ascii="Open Sans" w:eastAsia="Times New Roman" w:hAnsi="Open Sans" w:cs="Times New Roman"/>
          <w:color w:val="3A3A3A"/>
          <w:sz w:val="27"/>
          <w:szCs w:val="27"/>
        </w:rPr>
        <w:t xml:space="preserve"> button. The I2C address should be displayed in the Serial Monitor.</w:t>
      </w:r>
    </w:p>
    <w:p w14:paraId="42D24D03" w14:textId="77777777" w:rsidR="00067D0F" w:rsidRPr="00067D0F" w:rsidRDefault="00067D0F" w:rsidP="00067D0F">
      <w:pPr>
        <w:spacing w:after="336" w:line="240" w:lineRule="auto"/>
        <w:rPr>
          <w:rFonts w:ascii="Open Sans" w:eastAsia="Times New Roman" w:hAnsi="Open Sans" w:cs="Times New Roman"/>
          <w:color w:val="3A3A3A"/>
          <w:sz w:val="27"/>
          <w:szCs w:val="27"/>
        </w:rPr>
      </w:pPr>
      <w:r w:rsidRPr="00067D0F">
        <w:rPr>
          <w:rFonts w:ascii="Open Sans" w:eastAsia="Times New Roman" w:hAnsi="Open Sans" w:cs="Times New Roman"/>
          <w:noProof/>
          <w:color w:val="3A3A3A"/>
          <w:sz w:val="27"/>
          <w:szCs w:val="27"/>
          <w:lang w:val="es-419" w:eastAsia="es-419"/>
        </w:rPr>
        <w:drawing>
          <wp:inline distT="0" distB="0" distL="0" distR="0" wp14:anchorId="5B868097" wp14:editId="52001AFD">
            <wp:extent cx="4605687" cy="1828800"/>
            <wp:effectExtent l="0" t="0" r="4445" b="0"/>
            <wp:docPr id="13" name="Picture 13" descr="https://i1.wp.com/randomnerdtutorials.com/wp-content/uploads/2018/07/scan_i2c.png?resize=624%2C24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1.wp.com/randomnerdtutorials.com/wp-content/uploads/2018/07/scan_i2c.png?resize=624%2C248&amp;ssl=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24842" cy="1836406"/>
                    </a:xfrm>
                    <a:prstGeom prst="rect">
                      <a:avLst/>
                    </a:prstGeom>
                    <a:noFill/>
                    <a:ln>
                      <a:noFill/>
                    </a:ln>
                  </pic:spPr>
                </pic:pic>
              </a:graphicData>
            </a:graphic>
          </wp:inline>
        </w:drawing>
      </w:r>
    </w:p>
    <w:p w14:paraId="18E13992" w14:textId="77777777" w:rsidR="00067D0F" w:rsidRPr="00067D0F" w:rsidRDefault="00067D0F" w:rsidP="00067D0F">
      <w:pPr>
        <w:spacing w:after="0" w:line="240" w:lineRule="auto"/>
        <w:rPr>
          <w:rFonts w:ascii="Open Sans" w:eastAsia="Times New Roman" w:hAnsi="Open Sans" w:cs="Times New Roman"/>
          <w:color w:val="3A3A3A"/>
          <w:sz w:val="27"/>
          <w:szCs w:val="27"/>
        </w:rPr>
      </w:pPr>
      <w:r w:rsidRPr="00067D0F">
        <w:rPr>
          <w:rFonts w:ascii="Open Sans" w:eastAsia="Times New Roman" w:hAnsi="Open Sans" w:cs="Times New Roman"/>
          <w:color w:val="3A3A3A"/>
          <w:sz w:val="27"/>
          <w:szCs w:val="27"/>
        </w:rPr>
        <w:t>In this case the address is </w:t>
      </w:r>
      <w:r w:rsidRPr="00067D0F">
        <w:rPr>
          <w:rFonts w:ascii="Open Sans" w:eastAsia="Times New Roman" w:hAnsi="Open Sans" w:cs="Times New Roman"/>
          <w:b/>
          <w:bCs/>
          <w:color w:val="3A3A3A"/>
          <w:sz w:val="27"/>
          <w:szCs w:val="27"/>
          <w:bdr w:val="none" w:sz="0" w:space="0" w:color="auto" w:frame="1"/>
        </w:rPr>
        <w:t>0x27</w:t>
      </w:r>
      <w:r w:rsidRPr="00067D0F">
        <w:rPr>
          <w:rFonts w:ascii="Open Sans" w:eastAsia="Times New Roman" w:hAnsi="Open Sans" w:cs="Times New Roman"/>
          <w:color w:val="3A3A3A"/>
          <w:sz w:val="27"/>
          <w:szCs w:val="27"/>
        </w:rPr>
        <w:t xml:space="preserve">. If </w:t>
      </w:r>
      <w:proofErr w:type="gramStart"/>
      <w:r w:rsidRPr="00067D0F">
        <w:rPr>
          <w:rFonts w:ascii="Open Sans" w:eastAsia="Times New Roman" w:hAnsi="Open Sans" w:cs="Times New Roman"/>
          <w:color w:val="3A3A3A"/>
          <w:sz w:val="27"/>
          <w:szCs w:val="27"/>
        </w:rPr>
        <w:t>you’re</w:t>
      </w:r>
      <w:proofErr w:type="gramEnd"/>
      <w:r w:rsidRPr="00067D0F">
        <w:rPr>
          <w:rFonts w:ascii="Open Sans" w:eastAsia="Times New Roman" w:hAnsi="Open Sans" w:cs="Times New Roman"/>
          <w:color w:val="3A3A3A"/>
          <w:sz w:val="27"/>
          <w:szCs w:val="27"/>
        </w:rPr>
        <w:t xml:space="preserve"> using a similar 16×2 display, you’ll probably get the same address.</w:t>
      </w:r>
    </w:p>
    <w:p w14:paraId="136A4279" w14:textId="77777777" w:rsidR="00067D0F" w:rsidRPr="00067D0F" w:rsidRDefault="00067D0F" w:rsidP="00067D0F">
      <w:pPr>
        <w:spacing w:before="510" w:after="270" w:line="312" w:lineRule="atLeast"/>
        <w:outlineLvl w:val="1"/>
        <w:rPr>
          <w:rFonts w:ascii="inherit" w:eastAsia="Times New Roman" w:hAnsi="inherit" w:cs="Times New Roman"/>
          <w:b/>
          <w:bCs/>
          <w:color w:val="3A3A3A"/>
          <w:sz w:val="54"/>
          <w:szCs w:val="54"/>
        </w:rPr>
      </w:pPr>
      <w:r w:rsidRPr="00067D0F">
        <w:rPr>
          <w:rFonts w:ascii="inherit" w:eastAsia="Times New Roman" w:hAnsi="inherit" w:cs="Times New Roman"/>
          <w:b/>
          <w:bCs/>
          <w:color w:val="3A3A3A"/>
          <w:sz w:val="54"/>
          <w:szCs w:val="54"/>
        </w:rPr>
        <w:t>Display Static Text on the LCD</w:t>
      </w:r>
    </w:p>
    <w:p w14:paraId="6E84EAC7" w14:textId="77777777" w:rsidR="00067D0F" w:rsidRDefault="00067D0F" w:rsidP="00067D0F">
      <w:pPr>
        <w:spacing w:after="0" w:line="240" w:lineRule="auto"/>
        <w:rPr>
          <w:rFonts w:ascii="Open Sans" w:eastAsia="Times New Roman" w:hAnsi="Open Sans" w:cs="Times New Roman"/>
          <w:color w:val="3A3A3A"/>
          <w:sz w:val="27"/>
          <w:szCs w:val="27"/>
        </w:rPr>
      </w:pPr>
      <w:r w:rsidRPr="00067D0F">
        <w:rPr>
          <w:rFonts w:ascii="Open Sans" w:eastAsia="Times New Roman" w:hAnsi="Open Sans" w:cs="Times New Roman"/>
          <w:color w:val="3A3A3A"/>
          <w:sz w:val="27"/>
          <w:szCs w:val="27"/>
        </w:rPr>
        <w:t>Here’s a very simple sketch example that displays “</w:t>
      </w:r>
      <w:r w:rsidRPr="00067D0F">
        <w:rPr>
          <w:rFonts w:ascii="Open Sans" w:eastAsia="Times New Roman" w:hAnsi="Open Sans" w:cs="Times New Roman"/>
          <w:b/>
          <w:bCs/>
          <w:color w:val="3A3A3A"/>
          <w:sz w:val="27"/>
          <w:szCs w:val="27"/>
          <w:bdr w:val="none" w:sz="0" w:space="0" w:color="auto" w:frame="1"/>
        </w:rPr>
        <w:t xml:space="preserve">Hello, </w:t>
      </w:r>
      <w:proofErr w:type="gramStart"/>
      <w:r w:rsidRPr="00067D0F">
        <w:rPr>
          <w:rFonts w:ascii="Open Sans" w:eastAsia="Times New Roman" w:hAnsi="Open Sans" w:cs="Times New Roman"/>
          <w:b/>
          <w:bCs/>
          <w:color w:val="3A3A3A"/>
          <w:sz w:val="27"/>
          <w:szCs w:val="27"/>
          <w:bdr w:val="none" w:sz="0" w:space="0" w:color="auto" w:frame="1"/>
        </w:rPr>
        <w:t>World!</w:t>
      </w:r>
      <w:r w:rsidRPr="00067D0F">
        <w:rPr>
          <w:rFonts w:ascii="Open Sans" w:eastAsia="Times New Roman" w:hAnsi="Open Sans" w:cs="Times New Roman"/>
          <w:color w:val="3A3A3A"/>
          <w:sz w:val="27"/>
          <w:szCs w:val="27"/>
        </w:rPr>
        <w:t>“</w:t>
      </w:r>
      <w:proofErr w:type="gramEnd"/>
      <w:r w:rsidRPr="00067D0F">
        <w:rPr>
          <w:rFonts w:ascii="Open Sans" w:eastAsia="Times New Roman" w:hAnsi="Open Sans" w:cs="Times New Roman"/>
          <w:color w:val="3A3A3A"/>
          <w:sz w:val="27"/>
          <w:szCs w:val="27"/>
        </w:rPr>
        <w:t>.</w:t>
      </w:r>
    </w:p>
    <w:p w14:paraId="7C2FD7CA" w14:textId="77777777" w:rsidR="001C70B6" w:rsidRPr="00067D0F" w:rsidRDefault="001C70B6" w:rsidP="00067D0F">
      <w:pPr>
        <w:spacing w:after="0" w:line="240" w:lineRule="auto"/>
        <w:rPr>
          <w:rFonts w:ascii="Open Sans" w:eastAsia="Times New Roman" w:hAnsi="Open Sans" w:cs="Times New Roman"/>
          <w:color w:val="3A3A3A"/>
          <w:sz w:val="27"/>
          <w:szCs w:val="27"/>
        </w:rPr>
      </w:pPr>
    </w:p>
    <w:p w14:paraId="52765831"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990055"/>
          <w:sz w:val="23"/>
          <w:szCs w:val="23"/>
          <w:bdr w:val="none" w:sz="0" w:space="0" w:color="auto" w:frame="1"/>
        </w:rPr>
        <w:t>#</w:t>
      </w:r>
      <w:r w:rsidRPr="00067D0F">
        <w:rPr>
          <w:rFonts w:ascii="Consolas" w:eastAsia="Times New Roman" w:hAnsi="Consolas" w:cs="Consolas"/>
          <w:color w:val="0077AA"/>
          <w:sz w:val="23"/>
          <w:szCs w:val="23"/>
          <w:bdr w:val="none" w:sz="0" w:space="0" w:color="auto" w:frame="1"/>
        </w:rPr>
        <w:t>include</w:t>
      </w:r>
      <w:r w:rsidRPr="00067D0F">
        <w:rPr>
          <w:rFonts w:ascii="Consolas" w:eastAsia="Times New Roman" w:hAnsi="Consolas" w:cs="Consolas"/>
          <w:color w:val="990055"/>
          <w:sz w:val="23"/>
          <w:szCs w:val="23"/>
          <w:bdr w:val="none" w:sz="0" w:space="0" w:color="auto" w:frame="1"/>
        </w:rPr>
        <w:t xml:space="preserve"> </w:t>
      </w:r>
      <w:r w:rsidRPr="00067D0F">
        <w:rPr>
          <w:rFonts w:ascii="Consolas" w:eastAsia="Times New Roman" w:hAnsi="Consolas" w:cs="Consolas"/>
          <w:color w:val="669900"/>
          <w:sz w:val="23"/>
          <w:szCs w:val="23"/>
          <w:bdr w:val="none" w:sz="0" w:space="0" w:color="auto" w:frame="1"/>
        </w:rPr>
        <w:t>&lt;LiquidCrystal_I2C.h&gt;</w:t>
      </w:r>
    </w:p>
    <w:p w14:paraId="21223ABA"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3933ACC4"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708090"/>
          <w:sz w:val="23"/>
          <w:szCs w:val="23"/>
          <w:bdr w:val="none" w:sz="0" w:space="0" w:color="auto" w:frame="1"/>
        </w:rPr>
        <w:t>// set the LCD number of columns and rows</w:t>
      </w:r>
    </w:p>
    <w:p w14:paraId="0E77A1B7"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77AA"/>
          <w:sz w:val="23"/>
          <w:szCs w:val="23"/>
          <w:bdr w:val="none" w:sz="0" w:space="0" w:color="auto" w:frame="1"/>
        </w:rPr>
        <w:t>int</w:t>
      </w:r>
      <w:r w:rsidRPr="00067D0F">
        <w:rPr>
          <w:rFonts w:ascii="Consolas" w:eastAsia="Times New Roman" w:hAnsi="Consolas" w:cs="Consolas"/>
          <w:color w:val="000000"/>
          <w:sz w:val="23"/>
          <w:szCs w:val="23"/>
          <w:bdr w:val="none" w:sz="0" w:space="0" w:color="auto" w:frame="1"/>
        </w:rPr>
        <w:t xml:space="preserve"> </w:t>
      </w:r>
      <w:proofErr w:type="spellStart"/>
      <w:r w:rsidRPr="00067D0F">
        <w:rPr>
          <w:rFonts w:ascii="Consolas" w:eastAsia="Times New Roman" w:hAnsi="Consolas" w:cs="Consolas"/>
          <w:color w:val="000000"/>
          <w:sz w:val="23"/>
          <w:szCs w:val="23"/>
          <w:bdr w:val="none" w:sz="0" w:space="0" w:color="auto" w:frame="1"/>
        </w:rPr>
        <w:t>lcdColumns</w:t>
      </w:r>
      <w:proofErr w:type="spellEnd"/>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A6E3A"/>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proofErr w:type="gramStart"/>
      <w:r w:rsidRPr="00067D0F">
        <w:rPr>
          <w:rFonts w:ascii="Consolas" w:eastAsia="Times New Roman" w:hAnsi="Consolas" w:cs="Consolas"/>
          <w:color w:val="990055"/>
          <w:sz w:val="23"/>
          <w:szCs w:val="23"/>
          <w:bdr w:val="none" w:sz="0" w:space="0" w:color="auto" w:frame="1"/>
        </w:rPr>
        <w:t>16</w:t>
      </w:r>
      <w:r w:rsidRPr="00067D0F">
        <w:rPr>
          <w:rFonts w:ascii="Consolas" w:eastAsia="Times New Roman" w:hAnsi="Consolas" w:cs="Consolas"/>
          <w:color w:val="999999"/>
          <w:sz w:val="23"/>
          <w:szCs w:val="23"/>
          <w:bdr w:val="none" w:sz="0" w:space="0" w:color="auto" w:frame="1"/>
        </w:rPr>
        <w:t>;</w:t>
      </w:r>
      <w:proofErr w:type="gramEnd"/>
    </w:p>
    <w:p w14:paraId="1E839A09"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77AA"/>
          <w:sz w:val="23"/>
          <w:szCs w:val="23"/>
          <w:bdr w:val="none" w:sz="0" w:space="0" w:color="auto" w:frame="1"/>
        </w:rPr>
        <w:t>int</w:t>
      </w:r>
      <w:r w:rsidRPr="00067D0F">
        <w:rPr>
          <w:rFonts w:ascii="Consolas" w:eastAsia="Times New Roman" w:hAnsi="Consolas" w:cs="Consolas"/>
          <w:color w:val="000000"/>
          <w:sz w:val="23"/>
          <w:szCs w:val="23"/>
          <w:bdr w:val="none" w:sz="0" w:space="0" w:color="auto" w:frame="1"/>
        </w:rPr>
        <w:t xml:space="preserve"> </w:t>
      </w:r>
      <w:proofErr w:type="spellStart"/>
      <w:r w:rsidRPr="00067D0F">
        <w:rPr>
          <w:rFonts w:ascii="Consolas" w:eastAsia="Times New Roman" w:hAnsi="Consolas" w:cs="Consolas"/>
          <w:color w:val="000000"/>
          <w:sz w:val="23"/>
          <w:szCs w:val="23"/>
          <w:bdr w:val="none" w:sz="0" w:space="0" w:color="auto" w:frame="1"/>
        </w:rPr>
        <w:t>lcdRows</w:t>
      </w:r>
      <w:proofErr w:type="spellEnd"/>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A6E3A"/>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proofErr w:type="gramStart"/>
      <w:r w:rsidRPr="00067D0F">
        <w:rPr>
          <w:rFonts w:ascii="Consolas" w:eastAsia="Times New Roman" w:hAnsi="Consolas" w:cs="Consolas"/>
          <w:color w:val="990055"/>
          <w:sz w:val="23"/>
          <w:szCs w:val="23"/>
          <w:bdr w:val="none" w:sz="0" w:space="0" w:color="auto" w:frame="1"/>
        </w:rPr>
        <w:t>2</w:t>
      </w:r>
      <w:r w:rsidRPr="00067D0F">
        <w:rPr>
          <w:rFonts w:ascii="Consolas" w:eastAsia="Times New Roman" w:hAnsi="Consolas" w:cs="Consolas"/>
          <w:color w:val="999999"/>
          <w:sz w:val="23"/>
          <w:szCs w:val="23"/>
          <w:bdr w:val="none" w:sz="0" w:space="0" w:color="auto" w:frame="1"/>
        </w:rPr>
        <w:t>;</w:t>
      </w:r>
      <w:proofErr w:type="gramEnd"/>
    </w:p>
    <w:p w14:paraId="39B919B8"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0D1C8881"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708090"/>
          <w:sz w:val="23"/>
          <w:szCs w:val="23"/>
          <w:bdr w:val="none" w:sz="0" w:space="0" w:color="auto" w:frame="1"/>
        </w:rPr>
        <w:t>// set LCD address, number of columns and rows</w:t>
      </w:r>
    </w:p>
    <w:p w14:paraId="1AAD7C7B"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708090"/>
          <w:sz w:val="23"/>
          <w:szCs w:val="23"/>
          <w:bdr w:val="none" w:sz="0" w:space="0" w:color="auto" w:frame="1"/>
        </w:rPr>
        <w:t>// if you don't know your display address, run an I2C scanner sketch</w:t>
      </w:r>
    </w:p>
    <w:p w14:paraId="0C8D3654"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LiquidCrystal_I2C </w:t>
      </w:r>
      <w:proofErr w:type="gramStart"/>
      <w:r w:rsidRPr="00067D0F">
        <w:rPr>
          <w:rFonts w:ascii="Consolas" w:eastAsia="Times New Roman" w:hAnsi="Consolas" w:cs="Consolas"/>
          <w:color w:val="DD4A68"/>
          <w:sz w:val="23"/>
          <w:szCs w:val="23"/>
          <w:bdr w:val="none" w:sz="0" w:space="0" w:color="auto" w:frame="1"/>
        </w:rPr>
        <w:t>lcd</w:t>
      </w:r>
      <w:r w:rsidRPr="00067D0F">
        <w:rPr>
          <w:rFonts w:ascii="Consolas" w:eastAsia="Times New Roman" w:hAnsi="Consolas" w:cs="Consolas"/>
          <w:color w:val="999999"/>
          <w:sz w:val="23"/>
          <w:szCs w:val="23"/>
          <w:bdr w:val="none" w:sz="0" w:space="0" w:color="auto" w:frame="1"/>
        </w:rPr>
        <w:t>(</w:t>
      </w:r>
      <w:proofErr w:type="gramEnd"/>
      <w:r w:rsidRPr="00067D0F">
        <w:rPr>
          <w:rFonts w:ascii="Consolas" w:eastAsia="Times New Roman" w:hAnsi="Consolas" w:cs="Consolas"/>
          <w:color w:val="990055"/>
          <w:sz w:val="23"/>
          <w:szCs w:val="23"/>
          <w:bdr w:val="none" w:sz="0" w:space="0" w:color="auto" w:frame="1"/>
        </w:rPr>
        <w:t>0x27</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proofErr w:type="spellStart"/>
      <w:r w:rsidRPr="00067D0F">
        <w:rPr>
          <w:rFonts w:ascii="Consolas" w:eastAsia="Times New Roman" w:hAnsi="Consolas" w:cs="Consolas"/>
          <w:color w:val="000000"/>
          <w:sz w:val="23"/>
          <w:szCs w:val="23"/>
          <w:bdr w:val="none" w:sz="0" w:space="0" w:color="auto" w:frame="1"/>
        </w:rPr>
        <w:t>lcdColumns</w:t>
      </w:r>
      <w:proofErr w:type="spellEnd"/>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proofErr w:type="spellStart"/>
      <w:r w:rsidRPr="00067D0F">
        <w:rPr>
          <w:rFonts w:ascii="Consolas" w:eastAsia="Times New Roman" w:hAnsi="Consolas" w:cs="Consolas"/>
          <w:color w:val="000000"/>
          <w:sz w:val="23"/>
          <w:szCs w:val="23"/>
          <w:bdr w:val="none" w:sz="0" w:space="0" w:color="auto" w:frame="1"/>
        </w:rPr>
        <w:t>lcdRows</w:t>
      </w:r>
      <w:proofErr w:type="spellEnd"/>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p>
    <w:p w14:paraId="2069FE79"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1D542626"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77AA"/>
          <w:sz w:val="23"/>
          <w:szCs w:val="23"/>
          <w:bdr w:val="none" w:sz="0" w:space="0" w:color="auto" w:frame="1"/>
        </w:rPr>
        <w:t>void</w:t>
      </w:r>
      <w:r w:rsidRPr="00067D0F">
        <w:rPr>
          <w:rFonts w:ascii="Consolas" w:eastAsia="Times New Roman" w:hAnsi="Consolas" w:cs="Consolas"/>
          <w:color w:val="000000"/>
          <w:sz w:val="23"/>
          <w:szCs w:val="23"/>
          <w:bdr w:val="none" w:sz="0" w:space="0" w:color="auto" w:frame="1"/>
        </w:rPr>
        <w:t xml:space="preserve"> </w:t>
      </w:r>
      <w:proofErr w:type="gramStart"/>
      <w:r w:rsidRPr="00067D0F">
        <w:rPr>
          <w:rFonts w:ascii="Consolas" w:eastAsia="Times New Roman" w:hAnsi="Consolas" w:cs="Consolas"/>
          <w:color w:val="DD4A68"/>
          <w:sz w:val="23"/>
          <w:szCs w:val="23"/>
          <w:bdr w:val="none" w:sz="0" w:space="0" w:color="auto" w:frame="1"/>
        </w:rPr>
        <w:t>setup</w:t>
      </w:r>
      <w:r w:rsidRPr="00067D0F">
        <w:rPr>
          <w:rFonts w:ascii="Consolas" w:eastAsia="Times New Roman" w:hAnsi="Consolas" w:cs="Consolas"/>
          <w:color w:val="999999"/>
          <w:sz w:val="23"/>
          <w:szCs w:val="23"/>
          <w:bdr w:val="none" w:sz="0" w:space="0" w:color="auto" w:frame="1"/>
        </w:rPr>
        <w:t>(</w:t>
      </w:r>
      <w:proofErr w:type="gramEnd"/>
      <w:r w:rsidRPr="00067D0F">
        <w:rPr>
          <w:rFonts w:ascii="Consolas" w:eastAsia="Times New Roman" w:hAnsi="Consolas" w:cs="Consolas"/>
          <w:color w:val="999999"/>
          <w:sz w:val="23"/>
          <w:szCs w:val="23"/>
          <w:bdr w:val="none" w:sz="0" w:space="0" w:color="auto" w:frame="1"/>
        </w:rPr>
        <w:t>){</w:t>
      </w:r>
    </w:p>
    <w:p w14:paraId="40485081"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708090"/>
          <w:sz w:val="23"/>
          <w:szCs w:val="23"/>
          <w:bdr w:val="none" w:sz="0" w:space="0" w:color="auto" w:frame="1"/>
        </w:rPr>
        <w:t>// initialize LCD</w:t>
      </w:r>
    </w:p>
    <w:p w14:paraId="31453064"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proofErr w:type="spellStart"/>
      <w:proofErr w:type="gramStart"/>
      <w:r w:rsidRPr="00067D0F">
        <w:rPr>
          <w:rFonts w:ascii="Consolas" w:eastAsia="Times New Roman" w:hAnsi="Consolas" w:cs="Consolas"/>
          <w:color w:val="000000"/>
          <w:sz w:val="23"/>
          <w:szCs w:val="23"/>
          <w:bdr w:val="none" w:sz="0" w:space="0" w:color="auto" w:frame="1"/>
        </w:rPr>
        <w:t>lcd</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DD4A68"/>
          <w:sz w:val="23"/>
          <w:szCs w:val="23"/>
          <w:bdr w:val="none" w:sz="0" w:space="0" w:color="auto" w:frame="1"/>
        </w:rPr>
        <w:t>init</w:t>
      </w:r>
      <w:proofErr w:type="spellEnd"/>
      <w:proofErr w:type="gramEnd"/>
      <w:r w:rsidRPr="00067D0F">
        <w:rPr>
          <w:rFonts w:ascii="Consolas" w:eastAsia="Times New Roman" w:hAnsi="Consolas" w:cs="Consolas"/>
          <w:color w:val="999999"/>
          <w:sz w:val="23"/>
          <w:szCs w:val="23"/>
          <w:bdr w:val="none" w:sz="0" w:space="0" w:color="auto" w:frame="1"/>
        </w:rPr>
        <w:t>();</w:t>
      </w:r>
    </w:p>
    <w:p w14:paraId="465E49C3"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708090"/>
          <w:sz w:val="23"/>
          <w:szCs w:val="23"/>
          <w:bdr w:val="none" w:sz="0" w:space="0" w:color="auto" w:frame="1"/>
        </w:rPr>
        <w:t xml:space="preserve">// turn on LCD backlight                      </w:t>
      </w:r>
    </w:p>
    <w:p w14:paraId="2A40AB16"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proofErr w:type="spellStart"/>
      <w:proofErr w:type="gramStart"/>
      <w:r w:rsidRPr="00067D0F">
        <w:rPr>
          <w:rFonts w:ascii="Consolas" w:eastAsia="Times New Roman" w:hAnsi="Consolas" w:cs="Consolas"/>
          <w:color w:val="000000"/>
          <w:sz w:val="23"/>
          <w:szCs w:val="23"/>
          <w:bdr w:val="none" w:sz="0" w:space="0" w:color="auto" w:frame="1"/>
        </w:rPr>
        <w:t>lcd</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DD4A68"/>
          <w:sz w:val="23"/>
          <w:szCs w:val="23"/>
          <w:bdr w:val="none" w:sz="0" w:space="0" w:color="auto" w:frame="1"/>
        </w:rPr>
        <w:t>backlight</w:t>
      </w:r>
      <w:proofErr w:type="spellEnd"/>
      <w:proofErr w:type="gramEnd"/>
      <w:r w:rsidRPr="00067D0F">
        <w:rPr>
          <w:rFonts w:ascii="Consolas" w:eastAsia="Times New Roman" w:hAnsi="Consolas" w:cs="Consolas"/>
          <w:color w:val="999999"/>
          <w:sz w:val="23"/>
          <w:szCs w:val="23"/>
          <w:bdr w:val="none" w:sz="0" w:space="0" w:color="auto" w:frame="1"/>
        </w:rPr>
        <w:t>();</w:t>
      </w:r>
    </w:p>
    <w:p w14:paraId="0DF03E64"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999999"/>
          <w:sz w:val="23"/>
          <w:szCs w:val="23"/>
          <w:bdr w:val="none" w:sz="0" w:space="0" w:color="auto" w:frame="1"/>
        </w:rPr>
        <w:t>}</w:t>
      </w:r>
    </w:p>
    <w:p w14:paraId="54963C2C"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228F4684"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77AA"/>
          <w:sz w:val="23"/>
          <w:szCs w:val="23"/>
          <w:bdr w:val="none" w:sz="0" w:space="0" w:color="auto" w:frame="1"/>
        </w:rPr>
        <w:t>void</w:t>
      </w:r>
      <w:r w:rsidRPr="00067D0F">
        <w:rPr>
          <w:rFonts w:ascii="Consolas" w:eastAsia="Times New Roman" w:hAnsi="Consolas" w:cs="Consolas"/>
          <w:color w:val="000000"/>
          <w:sz w:val="23"/>
          <w:szCs w:val="23"/>
          <w:bdr w:val="none" w:sz="0" w:space="0" w:color="auto" w:frame="1"/>
        </w:rPr>
        <w:t xml:space="preserve"> </w:t>
      </w:r>
      <w:proofErr w:type="gramStart"/>
      <w:r w:rsidRPr="00067D0F">
        <w:rPr>
          <w:rFonts w:ascii="Consolas" w:eastAsia="Times New Roman" w:hAnsi="Consolas" w:cs="Consolas"/>
          <w:color w:val="DD4A68"/>
          <w:sz w:val="23"/>
          <w:szCs w:val="23"/>
          <w:bdr w:val="none" w:sz="0" w:space="0" w:color="auto" w:frame="1"/>
        </w:rPr>
        <w:t>loop</w:t>
      </w:r>
      <w:r w:rsidRPr="00067D0F">
        <w:rPr>
          <w:rFonts w:ascii="Consolas" w:eastAsia="Times New Roman" w:hAnsi="Consolas" w:cs="Consolas"/>
          <w:color w:val="999999"/>
          <w:sz w:val="23"/>
          <w:szCs w:val="23"/>
          <w:bdr w:val="none" w:sz="0" w:space="0" w:color="auto" w:frame="1"/>
        </w:rPr>
        <w:t>(</w:t>
      </w:r>
      <w:proofErr w:type="gramEnd"/>
      <w:r w:rsidRPr="00067D0F">
        <w:rPr>
          <w:rFonts w:ascii="Consolas" w:eastAsia="Times New Roman" w:hAnsi="Consolas" w:cs="Consolas"/>
          <w:color w:val="999999"/>
          <w:sz w:val="23"/>
          <w:szCs w:val="23"/>
          <w:bdr w:val="none" w:sz="0" w:space="0" w:color="auto" w:frame="1"/>
        </w:rPr>
        <w:t>){</w:t>
      </w:r>
    </w:p>
    <w:p w14:paraId="6D910A52"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708090"/>
          <w:sz w:val="23"/>
          <w:szCs w:val="23"/>
          <w:bdr w:val="none" w:sz="0" w:space="0" w:color="auto" w:frame="1"/>
        </w:rPr>
        <w:t>// set cursor to first column, first row</w:t>
      </w:r>
    </w:p>
    <w:p w14:paraId="7045D9DB"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proofErr w:type="spellStart"/>
      <w:proofErr w:type="gramStart"/>
      <w:r w:rsidRPr="001C70B6">
        <w:rPr>
          <w:rFonts w:ascii="Consolas" w:eastAsia="Times New Roman" w:hAnsi="Consolas" w:cs="Consolas"/>
          <w:color w:val="000000"/>
          <w:sz w:val="23"/>
          <w:szCs w:val="23"/>
          <w:highlight w:val="yellow"/>
          <w:bdr w:val="none" w:sz="0" w:space="0" w:color="auto" w:frame="1"/>
        </w:rPr>
        <w:t>lcd</w:t>
      </w:r>
      <w:r w:rsidRPr="001C70B6">
        <w:rPr>
          <w:rFonts w:ascii="Consolas" w:eastAsia="Times New Roman" w:hAnsi="Consolas" w:cs="Consolas"/>
          <w:color w:val="999999"/>
          <w:sz w:val="23"/>
          <w:szCs w:val="23"/>
          <w:highlight w:val="yellow"/>
          <w:bdr w:val="none" w:sz="0" w:space="0" w:color="auto" w:frame="1"/>
        </w:rPr>
        <w:t>.</w:t>
      </w:r>
      <w:r w:rsidRPr="001C70B6">
        <w:rPr>
          <w:rFonts w:ascii="Consolas" w:eastAsia="Times New Roman" w:hAnsi="Consolas" w:cs="Consolas"/>
          <w:color w:val="DD4A68"/>
          <w:sz w:val="23"/>
          <w:szCs w:val="23"/>
          <w:highlight w:val="yellow"/>
          <w:bdr w:val="none" w:sz="0" w:space="0" w:color="auto" w:frame="1"/>
        </w:rPr>
        <w:t>setCursor</w:t>
      </w:r>
      <w:proofErr w:type="spellEnd"/>
      <w:proofErr w:type="gramEnd"/>
      <w:r w:rsidRPr="001C70B6">
        <w:rPr>
          <w:rFonts w:ascii="Consolas" w:eastAsia="Times New Roman" w:hAnsi="Consolas" w:cs="Consolas"/>
          <w:color w:val="999999"/>
          <w:sz w:val="23"/>
          <w:szCs w:val="23"/>
          <w:highlight w:val="yellow"/>
          <w:bdr w:val="none" w:sz="0" w:space="0" w:color="auto" w:frame="1"/>
        </w:rPr>
        <w:t>(</w:t>
      </w:r>
      <w:r w:rsidRPr="001C70B6">
        <w:rPr>
          <w:rFonts w:ascii="Consolas" w:eastAsia="Times New Roman" w:hAnsi="Consolas" w:cs="Consolas"/>
          <w:color w:val="990055"/>
          <w:sz w:val="23"/>
          <w:szCs w:val="23"/>
          <w:highlight w:val="yellow"/>
          <w:bdr w:val="none" w:sz="0" w:space="0" w:color="auto" w:frame="1"/>
        </w:rPr>
        <w:t>0</w:t>
      </w:r>
      <w:r w:rsidRPr="001C70B6">
        <w:rPr>
          <w:rFonts w:ascii="Consolas" w:eastAsia="Times New Roman" w:hAnsi="Consolas" w:cs="Consolas"/>
          <w:color w:val="999999"/>
          <w:sz w:val="23"/>
          <w:szCs w:val="23"/>
          <w:highlight w:val="yellow"/>
          <w:bdr w:val="none" w:sz="0" w:space="0" w:color="auto" w:frame="1"/>
        </w:rPr>
        <w:t>,</w:t>
      </w:r>
      <w:r w:rsidRPr="001C70B6">
        <w:rPr>
          <w:rFonts w:ascii="Consolas" w:eastAsia="Times New Roman" w:hAnsi="Consolas" w:cs="Consolas"/>
          <w:color w:val="000000"/>
          <w:sz w:val="23"/>
          <w:szCs w:val="23"/>
          <w:highlight w:val="yellow"/>
          <w:bdr w:val="none" w:sz="0" w:space="0" w:color="auto" w:frame="1"/>
        </w:rPr>
        <w:t xml:space="preserve"> </w:t>
      </w:r>
      <w:r w:rsidRPr="001C70B6">
        <w:rPr>
          <w:rFonts w:ascii="Consolas" w:eastAsia="Times New Roman" w:hAnsi="Consolas" w:cs="Consolas"/>
          <w:color w:val="990055"/>
          <w:sz w:val="23"/>
          <w:szCs w:val="23"/>
          <w:highlight w:val="yellow"/>
          <w:bdr w:val="none" w:sz="0" w:space="0" w:color="auto" w:frame="1"/>
        </w:rPr>
        <w:t>0</w:t>
      </w:r>
      <w:r w:rsidRPr="001C70B6">
        <w:rPr>
          <w:rFonts w:ascii="Consolas" w:eastAsia="Times New Roman" w:hAnsi="Consolas" w:cs="Consolas"/>
          <w:color w:val="999999"/>
          <w:sz w:val="23"/>
          <w:szCs w:val="23"/>
          <w:highlight w:val="yellow"/>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proofErr w:type="spellStart"/>
      <w:r w:rsidRPr="001C70B6">
        <w:rPr>
          <w:rFonts w:ascii="Consolas" w:eastAsia="Times New Roman" w:hAnsi="Consolas" w:cs="Consolas"/>
          <w:color w:val="000000"/>
          <w:sz w:val="23"/>
          <w:szCs w:val="23"/>
          <w:highlight w:val="yellow"/>
          <w:bdr w:val="none" w:sz="0" w:space="0" w:color="auto" w:frame="1"/>
        </w:rPr>
        <w:t>lcd</w:t>
      </w:r>
      <w:r w:rsidRPr="001C70B6">
        <w:rPr>
          <w:rFonts w:ascii="Consolas" w:eastAsia="Times New Roman" w:hAnsi="Consolas" w:cs="Consolas"/>
          <w:color w:val="999999"/>
          <w:sz w:val="23"/>
          <w:szCs w:val="23"/>
          <w:highlight w:val="yellow"/>
          <w:bdr w:val="none" w:sz="0" w:space="0" w:color="auto" w:frame="1"/>
        </w:rPr>
        <w:t>.</w:t>
      </w:r>
      <w:r w:rsidRPr="001C70B6">
        <w:rPr>
          <w:rFonts w:ascii="Consolas" w:eastAsia="Times New Roman" w:hAnsi="Consolas" w:cs="Consolas"/>
          <w:color w:val="DD4A68"/>
          <w:sz w:val="23"/>
          <w:szCs w:val="23"/>
          <w:highlight w:val="yellow"/>
          <w:bdr w:val="none" w:sz="0" w:space="0" w:color="auto" w:frame="1"/>
        </w:rPr>
        <w:t>print</w:t>
      </w:r>
      <w:proofErr w:type="spellEnd"/>
      <w:r w:rsidRPr="001C70B6">
        <w:rPr>
          <w:rFonts w:ascii="Consolas" w:eastAsia="Times New Roman" w:hAnsi="Consolas" w:cs="Consolas"/>
          <w:color w:val="999999"/>
          <w:sz w:val="23"/>
          <w:szCs w:val="23"/>
          <w:highlight w:val="yellow"/>
          <w:bdr w:val="none" w:sz="0" w:space="0" w:color="auto" w:frame="1"/>
        </w:rPr>
        <w:t>(</w:t>
      </w:r>
      <w:r w:rsidRPr="001C70B6">
        <w:rPr>
          <w:rFonts w:ascii="Consolas" w:eastAsia="Times New Roman" w:hAnsi="Consolas" w:cs="Consolas"/>
          <w:color w:val="669900"/>
          <w:sz w:val="23"/>
          <w:szCs w:val="23"/>
          <w:highlight w:val="yellow"/>
          <w:bdr w:val="none" w:sz="0" w:space="0" w:color="auto" w:frame="1"/>
        </w:rPr>
        <w:t>"Hello, World!"</w:t>
      </w:r>
      <w:r w:rsidRPr="001C70B6">
        <w:rPr>
          <w:rFonts w:ascii="Consolas" w:eastAsia="Times New Roman" w:hAnsi="Consolas" w:cs="Consolas"/>
          <w:color w:val="999999"/>
          <w:sz w:val="23"/>
          <w:szCs w:val="23"/>
          <w:highlight w:val="yellow"/>
          <w:bdr w:val="none" w:sz="0" w:space="0" w:color="auto" w:frame="1"/>
        </w:rPr>
        <w:t>);</w:t>
      </w:r>
    </w:p>
    <w:p w14:paraId="42C3A051"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proofErr w:type="gramStart"/>
      <w:r w:rsidRPr="00067D0F">
        <w:rPr>
          <w:rFonts w:ascii="Consolas" w:eastAsia="Times New Roman" w:hAnsi="Consolas" w:cs="Consolas"/>
          <w:color w:val="DD4A68"/>
          <w:sz w:val="23"/>
          <w:szCs w:val="23"/>
          <w:bdr w:val="none" w:sz="0" w:space="0" w:color="auto" w:frame="1"/>
        </w:rPr>
        <w:t>delay</w:t>
      </w:r>
      <w:r w:rsidRPr="00067D0F">
        <w:rPr>
          <w:rFonts w:ascii="Consolas" w:eastAsia="Times New Roman" w:hAnsi="Consolas" w:cs="Consolas"/>
          <w:color w:val="999999"/>
          <w:sz w:val="23"/>
          <w:szCs w:val="23"/>
          <w:bdr w:val="none" w:sz="0" w:space="0" w:color="auto" w:frame="1"/>
        </w:rPr>
        <w:t>(</w:t>
      </w:r>
      <w:proofErr w:type="gramEnd"/>
      <w:r w:rsidRPr="00067D0F">
        <w:rPr>
          <w:rFonts w:ascii="Consolas" w:eastAsia="Times New Roman" w:hAnsi="Consolas" w:cs="Consolas"/>
          <w:color w:val="990055"/>
          <w:sz w:val="23"/>
          <w:szCs w:val="23"/>
          <w:bdr w:val="none" w:sz="0" w:space="0" w:color="auto" w:frame="1"/>
        </w:rPr>
        <w:t>1000</w:t>
      </w:r>
      <w:r w:rsidRPr="00067D0F">
        <w:rPr>
          <w:rFonts w:ascii="Consolas" w:eastAsia="Times New Roman" w:hAnsi="Consolas" w:cs="Consolas"/>
          <w:color w:val="999999"/>
          <w:sz w:val="23"/>
          <w:szCs w:val="23"/>
          <w:bdr w:val="none" w:sz="0" w:space="0" w:color="auto" w:frame="1"/>
        </w:rPr>
        <w:t>);</w:t>
      </w:r>
    </w:p>
    <w:p w14:paraId="65EA23B5"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708090"/>
          <w:sz w:val="23"/>
          <w:szCs w:val="23"/>
          <w:bdr w:val="none" w:sz="0" w:space="0" w:color="auto" w:frame="1"/>
        </w:rPr>
        <w:t>// clears the display to print new message</w:t>
      </w:r>
    </w:p>
    <w:p w14:paraId="6268C040" w14:textId="77777777" w:rsid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99999"/>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proofErr w:type="spellStart"/>
      <w:proofErr w:type="gramStart"/>
      <w:r w:rsidRPr="00067D0F">
        <w:rPr>
          <w:rFonts w:ascii="Consolas" w:eastAsia="Times New Roman" w:hAnsi="Consolas" w:cs="Consolas"/>
          <w:color w:val="000000"/>
          <w:sz w:val="23"/>
          <w:szCs w:val="23"/>
          <w:bdr w:val="none" w:sz="0" w:space="0" w:color="auto" w:frame="1"/>
        </w:rPr>
        <w:t>lcd</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DD4A68"/>
          <w:sz w:val="23"/>
          <w:szCs w:val="23"/>
          <w:bdr w:val="none" w:sz="0" w:space="0" w:color="auto" w:frame="1"/>
        </w:rPr>
        <w:t>clear</w:t>
      </w:r>
      <w:proofErr w:type="spellEnd"/>
      <w:proofErr w:type="gramEnd"/>
      <w:r w:rsidRPr="00067D0F">
        <w:rPr>
          <w:rFonts w:ascii="Consolas" w:eastAsia="Times New Roman" w:hAnsi="Consolas" w:cs="Consolas"/>
          <w:color w:val="999999"/>
          <w:sz w:val="23"/>
          <w:szCs w:val="23"/>
          <w:bdr w:val="none" w:sz="0" w:space="0" w:color="auto" w:frame="1"/>
        </w:rPr>
        <w:t>();</w:t>
      </w:r>
    </w:p>
    <w:p w14:paraId="67A44DDC" w14:textId="77777777" w:rsidR="001C70B6" w:rsidRPr="00067D0F" w:rsidRDefault="001C70B6"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254BDF5E"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708090"/>
          <w:sz w:val="23"/>
          <w:szCs w:val="23"/>
          <w:bdr w:val="none" w:sz="0" w:space="0" w:color="auto" w:frame="1"/>
        </w:rPr>
        <w:t>// set cursor to first column, second row</w:t>
      </w:r>
    </w:p>
    <w:p w14:paraId="6AC4E8F2"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proofErr w:type="spellStart"/>
      <w:proofErr w:type="gramStart"/>
      <w:r w:rsidRPr="001C70B6">
        <w:rPr>
          <w:rFonts w:ascii="Consolas" w:eastAsia="Times New Roman" w:hAnsi="Consolas" w:cs="Consolas"/>
          <w:color w:val="000000"/>
          <w:sz w:val="23"/>
          <w:szCs w:val="23"/>
          <w:highlight w:val="yellow"/>
          <w:bdr w:val="none" w:sz="0" w:space="0" w:color="auto" w:frame="1"/>
        </w:rPr>
        <w:t>lcd</w:t>
      </w:r>
      <w:r w:rsidRPr="001C70B6">
        <w:rPr>
          <w:rFonts w:ascii="Consolas" w:eastAsia="Times New Roman" w:hAnsi="Consolas" w:cs="Consolas"/>
          <w:color w:val="999999"/>
          <w:sz w:val="23"/>
          <w:szCs w:val="23"/>
          <w:highlight w:val="yellow"/>
          <w:bdr w:val="none" w:sz="0" w:space="0" w:color="auto" w:frame="1"/>
        </w:rPr>
        <w:t>.</w:t>
      </w:r>
      <w:r w:rsidRPr="001C70B6">
        <w:rPr>
          <w:rFonts w:ascii="Consolas" w:eastAsia="Times New Roman" w:hAnsi="Consolas" w:cs="Consolas"/>
          <w:color w:val="DD4A68"/>
          <w:sz w:val="23"/>
          <w:szCs w:val="23"/>
          <w:highlight w:val="yellow"/>
          <w:bdr w:val="none" w:sz="0" w:space="0" w:color="auto" w:frame="1"/>
        </w:rPr>
        <w:t>setCursor</w:t>
      </w:r>
      <w:proofErr w:type="spellEnd"/>
      <w:proofErr w:type="gramEnd"/>
      <w:r w:rsidRPr="001C70B6">
        <w:rPr>
          <w:rFonts w:ascii="Consolas" w:eastAsia="Times New Roman" w:hAnsi="Consolas" w:cs="Consolas"/>
          <w:color w:val="999999"/>
          <w:sz w:val="23"/>
          <w:szCs w:val="23"/>
          <w:highlight w:val="yellow"/>
          <w:bdr w:val="none" w:sz="0" w:space="0" w:color="auto" w:frame="1"/>
        </w:rPr>
        <w:t>(</w:t>
      </w:r>
      <w:r w:rsidRPr="001C70B6">
        <w:rPr>
          <w:rFonts w:ascii="Consolas" w:eastAsia="Times New Roman" w:hAnsi="Consolas" w:cs="Consolas"/>
          <w:color w:val="990055"/>
          <w:sz w:val="23"/>
          <w:szCs w:val="23"/>
          <w:highlight w:val="yellow"/>
          <w:bdr w:val="none" w:sz="0" w:space="0" w:color="auto" w:frame="1"/>
        </w:rPr>
        <w:t>0</w:t>
      </w:r>
      <w:r w:rsidRPr="001C70B6">
        <w:rPr>
          <w:rFonts w:ascii="Consolas" w:eastAsia="Times New Roman" w:hAnsi="Consolas" w:cs="Consolas"/>
          <w:color w:val="999999"/>
          <w:sz w:val="23"/>
          <w:szCs w:val="23"/>
          <w:highlight w:val="yellow"/>
          <w:bdr w:val="none" w:sz="0" w:space="0" w:color="auto" w:frame="1"/>
        </w:rPr>
        <w:t>,</w:t>
      </w:r>
      <w:r w:rsidRPr="001C70B6">
        <w:rPr>
          <w:rFonts w:ascii="Consolas" w:eastAsia="Times New Roman" w:hAnsi="Consolas" w:cs="Consolas"/>
          <w:color w:val="990055"/>
          <w:sz w:val="23"/>
          <w:szCs w:val="23"/>
          <w:highlight w:val="yellow"/>
          <w:bdr w:val="none" w:sz="0" w:space="0" w:color="auto" w:frame="1"/>
        </w:rPr>
        <w:t>1</w:t>
      </w:r>
      <w:r w:rsidRPr="001C70B6">
        <w:rPr>
          <w:rFonts w:ascii="Consolas" w:eastAsia="Times New Roman" w:hAnsi="Consolas" w:cs="Consolas"/>
          <w:color w:val="999999"/>
          <w:sz w:val="23"/>
          <w:szCs w:val="23"/>
          <w:highlight w:val="yellow"/>
          <w:bdr w:val="none" w:sz="0" w:space="0" w:color="auto" w:frame="1"/>
        </w:rPr>
        <w:t>);</w:t>
      </w:r>
      <w:r w:rsidR="001C70B6">
        <w:rPr>
          <w:rFonts w:ascii="Consolas" w:eastAsia="Times New Roman" w:hAnsi="Consolas" w:cs="Consolas"/>
          <w:color w:val="999999"/>
          <w:sz w:val="23"/>
          <w:szCs w:val="23"/>
          <w:highlight w:val="yellow"/>
          <w:bdr w:val="none" w:sz="0" w:space="0" w:color="auto" w:frame="1"/>
        </w:rPr>
        <w:t xml:space="preserve"> </w:t>
      </w:r>
      <w:r w:rsidRPr="001C70B6">
        <w:rPr>
          <w:rFonts w:ascii="Consolas" w:eastAsia="Times New Roman" w:hAnsi="Consolas" w:cs="Consolas"/>
          <w:color w:val="000000"/>
          <w:sz w:val="23"/>
          <w:szCs w:val="23"/>
          <w:highlight w:val="yellow"/>
          <w:bdr w:val="none" w:sz="0" w:space="0" w:color="auto" w:frame="1"/>
        </w:rPr>
        <w:t xml:space="preserve">  </w:t>
      </w:r>
      <w:proofErr w:type="spellStart"/>
      <w:r w:rsidRPr="001C70B6">
        <w:rPr>
          <w:rFonts w:ascii="Consolas" w:eastAsia="Times New Roman" w:hAnsi="Consolas" w:cs="Consolas"/>
          <w:color w:val="000000"/>
          <w:sz w:val="23"/>
          <w:szCs w:val="23"/>
          <w:highlight w:val="yellow"/>
          <w:bdr w:val="none" w:sz="0" w:space="0" w:color="auto" w:frame="1"/>
        </w:rPr>
        <w:t>lcd</w:t>
      </w:r>
      <w:r w:rsidRPr="001C70B6">
        <w:rPr>
          <w:rFonts w:ascii="Consolas" w:eastAsia="Times New Roman" w:hAnsi="Consolas" w:cs="Consolas"/>
          <w:color w:val="999999"/>
          <w:sz w:val="23"/>
          <w:szCs w:val="23"/>
          <w:highlight w:val="yellow"/>
          <w:bdr w:val="none" w:sz="0" w:space="0" w:color="auto" w:frame="1"/>
        </w:rPr>
        <w:t>.</w:t>
      </w:r>
      <w:r w:rsidRPr="001C70B6">
        <w:rPr>
          <w:rFonts w:ascii="Consolas" w:eastAsia="Times New Roman" w:hAnsi="Consolas" w:cs="Consolas"/>
          <w:color w:val="DD4A68"/>
          <w:sz w:val="23"/>
          <w:szCs w:val="23"/>
          <w:highlight w:val="yellow"/>
          <w:bdr w:val="none" w:sz="0" w:space="0" w:color="auto" w:frame="1"/>
        </w:rPr>
        <w:t>print</w:t>
      </w:r>
      <w:proofErr w:type="spellEnd"/>
      <w:r w:rsidRPr="001C70B6">
        <w:rPr>
          <w:rFonts w:ascii="Consolas" w:eastAsia="Times New Roman" w:hAnsi="Consolas" w:cs="Consolas"/>
          <w:color w:val="999999"/>
          <w:sz w:val="23"/>
          <w:szCs w:val="23"/>
          <w:highlight w:val="yellow"/>
          <w:bdr w:val="none" w:sz="0" w:space="0" w:color="auto" w:frame="1"/>
        </w:rPr>
        <w:t>(</w:t>
      </w:r>
      <w:r w:rsidRPr="001C70B6">
        <w:rPr>
          <w:rFonts w:ascii="Consolas" w:eastAsia="Times New Roman" w:hAnsi="Consolas" w:cs="Consolas"/>
          <w:color w:val="669900"/>
          <w:sz w:val="23"/>
          <w:szCs w:val="23"/>
          <w:highlight w:val="yellow"/>
          <w:bdr w:val="none" w:sz="0" w:space="0" w:color="auto" w:frame="1"/>
        </w:rPr>
        <w:t>"Hello, World!"</w:t>
      </w:r>
      <w:r w:rsidRPr="001C70B6">
        <w:rPr>
          <w:rFonts w:ascii="Consolas" w:eastAsia="Times New Roman" w:hAnsi="Consolas" w:cs="Consolas"/>
          <w:color w:val="999999"/>
          <w:sz w:val="23"/>
          <w:szCs w:val="23"/>
          <w:highlight w:val="yellow"/>
          <w:bdr w:val="none" w:sz="0" w:space="0" w:color="auto" w:frame="1"/>
        </w:rPr>
        <w:t>);</w:t>
      </w:r>
    </w:p>
    <w:p w14:paraId="1F2976EA"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proofErr w:type="gramStart"/>
      <w:r w:rsidRPr="00067D0F">
        <w:rPr>
          <w:rFonts w:ascii="Consolas" w:eastAsia="Times New Roman" w:hAnsi="Consolas" w:cs="Consolas"/>
          <w:color w:val="DD4A68"/>
          <w:sz w:val="23"/>
          <w:szCs w:val="23"/>
          <w:bdr w:val="none" w:sz="0" w:space="0" w:color="auto" w:frame="1"/>
        </w:rPr>
        <w:t>delay</w:t>
      </w:r>
      <w:r w:rsidRPr="00067D0F">
        <w:rPr>
          <w:rFonts w:ascii="Consolas" w:eastAsia="Times New Roman" w:hAnsi="Consolas" w:cs="Consolas"/>
          <w:color w:val="999999"/>
          <w:sz w:val="23"/>
          <w:szCs w:val="23"/>
          <w:bdr w:val="none" w:sz="0" w:space="0" w:color="auto" w:frame="1"/>
        </w:rPr>
        <w:t>(</w:t>
      </w:r>
      <w:proofErr w:type="gramEnd"/>
      <w:r w:rsidRPr="00067D0F">
        <w:rPr>
          <w:rFonts w:ascii="Consolas" w:eastAsia="Times New Roman" w:hAnsi="Consolas" w:cs="Consolas"/>
          <w:color w:val="990055"/>
          <w:sz w:val="23"/>
          <w:szCs w:val="23"/>
          <w:bdr w:val="none" w:sz="0" w:space="0" w:color="auto" w:frame="1"/>
        </w:rPr>
        <w:t>1000</w:t>
      </w:r>
      <w:r w:rsidRPr="00067D0F">
        <w:rPr>
          <w:rFonts w:ascii="Consolas" w:eastAsia="Times New Roman" w:hAnsi="Consolas" w:cs="Consolas"/>
          <w:color w:val="999999"/>
          <w:sz w:val="23"/>
          <w:szCs w:val="23"/>
          <w:bdr w:val="none" w:sz="0" w:space="0" w:color="auto" w:frame="1"/>
        </w:rPr>
        <w:t>);</w:t>
      </w:r>
    </w:p>
    <w:p w14:paraId="14C3B12C"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proofErr w:type="spellStart"/>
      <w:proofErr w:type="gramStart"/>
      <w:r w:rsidRPr="00067D0F">
        <w:rPr>
          <w:rFonts w:ascii="Consolas" w:eastAsia="Times New Roman" w:hAnsi="Consolas" w:cs="Consolas"/>
          <w:color w:val="000000"/>
          <w:sz w:val="23"/>
          <w:szCs w:val="23"/>
          <w:bdr w:val="none" w:sz="0" w:space="0" w:color="auto" w:frame="1"/>
        </w:rPr>
        <w:t>lcd</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DD4A68"/>
          <w:sz w:val="23"/>
          <w:szCs w:val="23"/>
          <w:bdr w:val="none" w:sz="0" w:space="0" w:color="auto" w:frame="1"/>
        </w:rPr>
        <w:t>clear</w:t>
      </w:r>
      <w:proofErr w:type="spellEnd"/>
      <w:proofErr w:type="gramEnd"/>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p>
    <w:p w14:paraId="3270A75F"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999999"/>
          <w:sz w:val="23"/>
          <w:szCs w:val="23"/>
          <w:bdr w:val="none" w:sz="0" w:space="0" w:color="auto" w:frame="1"/>
        </w:rPr>
        <w:t>}</w:t>
      </w:r>
    </w:p>
    <w:p w14:paraId="26D1BECE" w14:textId="77777777" w:rsidR="001C70B6" w:rsidRDefault="001C70B6" w:rsidP="00067D0F">
      <w:pPr>
        <w:spacing w:after="336" w:line="240" w:lineRule="auto"/>
        <w:rPr>
          <w:rFonts w:ascii="Open Sans" w:eastAsia="Times New Roman" w:hAnsi="Open Sans" w:cs="Times New Roman"/>
          <w:color w:val="3A3A3A"/>
          <w:sz w:val="27"/>
          <w:szCs w:val="27"/>
        </w:rPr>
      </w:pPr>
    </w:p>
    <w:p w14:paraId="5791AFC3" w14:textId="77777777" w:rsidR="00067D0F" w:rsidRPr="00067D0F" w:rsidRDefault="00067D0F" w:rsidP="00067D0F">
      <w:pPr>
        <w:spacing w:after="336" w:line="240" w:lineRule="auto"/>
        <w:rPr>
          <w:rFonts w:ascii="Open Sans" w:eastAsia="Times New Roman" w:hAnsi="Open Sans" w:cs="Times New Roman"/>
          <w:color w:val="3A3A3A"/>
          <w:sz w:val="27"/>
          <w:szCs w:val="27"/>
        </w:rPr>
      </w:pPr>
      <w:r w:rsidRPr="00067D0F">
        <w:rPr>
          <w:rFonts w:ascii="Open Sans" w:eastAsia="Times New Roman" w:hAnsi="Open Sans" w:cs="Times New Roman"/>
          <w:color w:val="3A3A3A"/>
          <w:sz w:val="27"/>
          <w:szCs w:val="27"/>
        </w:rPr>
        <w:t>It displays the message in the first row, and then in the second row.</w:t>
      </w:r>
    </w:p>
    <w:p w14:paraId="1C5FAB77" w14:textId="77777777" w:rsidR="00067D0F" w:rsidRPr="00067D0F" w:rsidRDefault="00067D0F" w:rsidP="00067D0F">
      <w:pPr>
        <w:spacing w:before="510" w:after="150" w:line="312" w:lineRule="atLeast"/>
        <w:outlineLvl w:val="2"/>
        <w:rPr>
          <w:rFonts w:ascii="inherit" w:eastAsia="Times New Roman" w:hAnsi="inherit" w:cs="Times New Roman"/>
          <w:b/>
          <w:bCs/>
          <w:color w:val="3A3A3A"/>
          <w:sz w:val="44"/>
          <w:szCs w:val="44"/>
        </w:rPr>
      </w:pPr>
      <w:r w:rsidRPr="00067D0F">
        <w:rPr>
          <w:rFonts w:ascii="inherit" w:eastAsia="Times New Roman" w:hAnsi="inherit" w:cs="Times New Roman"/>
          <w:b/>
          <w:bCs/>
          <w:color w:val="3A3A3A"/>
          <w:sz w:val="44"/>
          <w:szCs w:val="44"/>
        </w:rPr>
        <w:t>How the code works</w:t>
      </w:r>
    </w:p>
    <w:p w14:paraId="1D41C4A2" w14:textId="77777777" w:rsidR="00067D0F" w:rsidRPr="00067D0F" w:rsidRDefault="00067D0F" w:rsidP="00067D0F">
      <w:pPr>
        <w:spacing w:after="0" w:line="240" w:lineRule="auto"/>
        <w:rPr>
          <w:rFonts w:ascii="Open Sans" w:eastAsia="Times New Roman" w:hAnsi="Open Sans" w:cs="Times New Roman"/>
          <w:color w:val="3A3A3A"/>
          <w:sz w:val="27"/>
          <w:szCs w:val="27"/>
        </w:rPr>
      </w:pPr>
      <w:r w:rsidRPr="00067D0F">
        <w:rPr>
          <w:rFonts w:ascii="Open Sans" w:eastAsia="Times New Roman" w:hAnsi="Open Sans" w:cs="Times New Roman"/>
          <w:color w:val="3A3A3A"/>
          <w:sz w:val="27"/>
          <w:szCs w:val="27"/>
        </w:rPr>
        <w:t>First, you need to include the</w:t>
      </w:r>
      <w:r w:rsidRPr="00067D0F">
        <w:rPr>
          <w:rFonts w:ascii="Courier New" w:eastAsia="Times New Roman" w:hAnsi="Courier New" w:cs="Courier New"/>
          <w:color w:val="3A3A3A"/>
          <w:sz w:val="27"/>
          <w:szCs w:val="27"/>
          <w:bdr w:val="none" w:sz="0" w:space="0" w:color="auto" w:frame="1"/>
          <w:shd w:val="clear" w:color="auto" w:fill="EBEBEB"/>
        </w:rPr>
        <w:t>LiquidCrystal_I2C</w:t>
      </w:r>
      <w:r w:rsidRPr="00067D0F">
        <w:rPr>
          <w:rFonts w:ascii="Open Sans" w:eastAsia="Times New Roman" w:hAnsi="Open Sans" w:cs="Times New Roman"/>
          <w:color w:val="3A3A3A"/>
          <w:sz w:val="27"/>
          <w:szCs w:val="27"/>
        </w:rPr>
        <w:t> library.</w:t>
      </w:r>
    </w:p>
    <w:p w14:paraId="7F212A81" w14:textId="77777777" w:rsidR="001C70B6" w:rsidRDefault="001C70B6"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90055"/>
          <w:sz w:val="23"/>
          <w:szCs w:val="23"/>
          <w:bdr w:val="none" w:sz="0" w:space="0" w:color="auto" w:frame="1"/>
        </w:rPr>
      </w:pPr>
    </w:p>
    <w:p w14:paraId="366884C9"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67D0F">
        <w:rPr>
          <w:rFonts w:ascii="Consolas" w:eastAsia="Times New Roman" w:hAnsi="Consolas" w:cs="Consolas"/>
          <w:color w:val="990055"/>
          <w:sz w:val="23"/>
          <w:szCs w:val="23"/>
          <w:bdr w:val="none" w:sz="0" w:space="0" w:color="auto" w:frame="1"/>
        </w:rPr>
        <w:t>#</w:t>
      </w:r>
      <w:r w:rsidRPr="00067D0F">
        <w:rPr>
          <w:rFonts w:ascii="Consolas" w:eastAsia="Times New Roman" w:hAnsi="Consolas" w:cs="Consolas"/>
          <w:color w:val="0077AA"/>
          <w:sz w:val="23"/>
          <w:szCs w:val="23"/>
          <w:bdr w:val="none" w:sz="0" w:space="0" w:color="auto" w:frame="1"/>
        </w:rPr>
        <w:t>include</w:t>
      </w:r>
      <w:r w:rsidRPr="00067D0F">
        <w:rPr>
          <w:rFonts w:ascii="Consolas" w:eastAsia="Times New Roman" w:hAnsi="Consolas" w:cs="Consolas"/>
          <w:color w:val="990055"/>
          <w:sz w:val="23"/>
          <w:szCs w:val="23"/>
          <w:bdr w:val="none" w:sz="0" w:space="0" w:color="auto" w:frame="1"/>
        </w:rPr>
        <w:t xml:space="preserve"> </w:t>
      </w:r>
      <w:r w:rsidRPr="00067D0F">
        <w:rPr>
          <w:rFonts w:ascii="Consolas" w:eastAsia="Times New Roman" w:hAnsi="Consolas" w:cs="Consolas"/>
          <w:color w:val="669900"/>
          <w:sz w:val="23"/>
          <w:szCs w:val="23"/>
          <w:bdr w:val="none" w:sz="0" w:space="0" w:color="auto" w:frame="1"/>
        </w:rPr>
        <w:t>&lt;LiquidCrystal_I2C.h&gt;</w:t>
      </w:r>
    </w:p>
    <w:p w14:paraId="62BAD87A" w14:textId="77777777" w:rsidR="001C70B6" w:rsidRDefault="001C70B6" w:rsidP="00067D0F">
      <w:pPr>
        <w:spacing w:after="336" w:line="240" w:lineRule="auto"/>
        <w:rPr>
          <w:rFonts w:ascii="Open Sans" w:eastAsia="Times New Roman" w:hAnsi="Open Sans" w:cs="Times New Roman"/>
          <w:color w:val="3A3A3A"/>
          <w:sz w:val="27"/>
          <w:szCs w:val="27"/>
        </w:rPr>
      </w:pPr>
    </w:p>
    <w:p w14:paraId="350FA8C5" w14:textId="77777777" w:rsidR="00067D0F" w:rsidRPr="00067D0F" w:rsidRDefault="00067D0F" w:rsidP="00067D0F">
      <w:pPr>
        <w:spacing w:after="336" w:line="240" w:lineRule="auto"/>
        <w:rPr>
          <w:rFonts w:ascii="Open Sans" w:eastAsia="Times New Roman" w:hAnsi="Open Sans" w:cs="Times New Roman"/>
          <w:color w:val="3A3A3A"/>
          <w:sz w:val="27"/>
          <w:szCs w:val="27"/>
        </w:rPr>
      </w:pPr>
      <w:r w:rsidRPr="00067D0F">
        <w:rPr>
          <w:rFonts w:ascii="Open Sans" w:eastAsia="Times New Roman" w:hAnsi="Open Sans" w:cs="Times New Roman"/>
          <w:color w:val="3A3A3A"/>
          <w:sz w:val="27"/>
          <w:szCs w:val="27"/>
        </w:rPr>
        <w:t xml:space="preserve">The next two lines set the number of columns and rows of your LCD display. If </w:t>
      </w:r>
      <w:proofErr w:type="gramStart"/>
      <w:r w:rsidRPr="00067D0F">
        <w:rPr>
          <w:rFonts w:ascii="Open Sans" w:eastAsia="Times New Roman" w:hAnsi="Open Sans" w:cs="Times New Roman"/>
          <w:color w:val="3A3A3A"/>
          <w:sz w:val="27"/>
          <w:szCs w:val="27"/>
        </w:rPr>
        <w:t>you’re</w:t>
      </w:r>
      <w:proofErr w:type="gramEnd"/>
      <w:r w:rsidRPr="00067D0F">
        <w:rPr>
          <w:rFonts w:ascii="Open Sans" w:eastAsia="Times New Roman" w:hAnsi="Open Sans" w:cs="Times New Roman"/>
          <w:color w:val="3A3A3A"/>
          <w:sz w:val="27"/>
          <w:szCs w:val="27"/>
        </w:rPr>
        <w:t xml:space="preserve"> using a display with another size, you should modify those variables.</w:t>
      </w:r>
    </w:p>
    <w:p w14:paraId="34CA6F59"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77AA"/>
          <w:sz w:val="23"/>
          <w:szCs w:val="23"/>
          <w:bdr w:val="none" w:sz="0" w:space="0" w:color="auto" w:frame="1"/>
        </w:rPr>
        <w:t>int</w:t>
      </w:r>
      <w:r w:rsidRPr="00067D0F">
        <w:rPr>
          <w:rFonts w:ascii="Consolas" w:eastAsia="Times New Roman" w:hAnsi="Consolas" w:cs="Consolas"/>
          <w:color w:val="000000"/>
          <w:sz w:val="23"/>
          <w:szCs w:val="23"/>
          <w:bdr w:val="none" w:sz="0" w:space="0" w:color="auto" w:frame="1"/>
        </w:rPr>
        <w:t xml:space="preserve"> </w:t>
      </w:r>
      <w:proofErr w:type="spellStart"/>
      <w:r w:rsidRPr="00067D0F">
        <w:rPr>
          <w:rFonts w:ascii="Consolas" w:eastAsia="Times New Roman" w:hAnsi="Consolas" w:cs="Consolas"/>
          <w:color w:val="000000"/>
          <w:sz w:val="23"/>
          <w:szCs w:val="23"/>
          <w:bdr w:val="none" w:sz="0" w:space="0" w:color="auto" w:frame="1"/>
        </w:rPr>
        <w:t>lcdColumns</w:t>
      </w:r>
      <w:proofErr w:type="spellEnd"/>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A6E3A"/>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proofErr w:type="gramStart"/>
      <w:r w:rsidRPr="00067D0F">
        <w:rPr>
          <w:rFonts w:ascii="Consolas" w:eastAsia="Times New Roman" w:hAnsi="Consolas" w:cs="Consolas"/>
          <w:color w:val="990055"/>
          <w:sz w:val="23"/>
          <w:szCs w:val="23"/>
          <w:bdr w:val="none" w:sz="0" w:space="0" w:color="auto" w:frame="1"/>
        </w:rPr>
        <w:t>16</w:t>
      </w:r>
      <w:r w:rsidRPr="00067D0F">
        <w:rPr>
          <w:rFonts w:ascii="Consolas" w:eastAsia="Times New Roman" w:hAnsi="Consolas" w:cs="Consolas"/>
          <w:color w:val="999999"/>
          <w:sz w:val="23"/>
          <w:szCs w:val="23"/>
          <w:bdr w:val="none" w:sz="0" w:space="0" w:color="auto" w:frame="1"/>
        </w:rPr>
        <w:t>;</w:t>
      </w:r>
      <w:proofErr w:type="gramEnd"/>
    </w:p>
    <w:p w14:paraId="551E84BE"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67D0F">
        <w:rPr>
          <w:rFonts w:ascii="Consolas" w:eastAsia="Times New Roman" w:hAnsi="Consolas" w:cs="Consolas"/>
          <w:color w:val="0077AA"/>
          <w:sz w:val="23"/>
          <w:szCs w:val="23"/>
          <w:bdr w:val="none" w:sz="0" w:space="0" w:color="auto" w:frame="1"/>
        </w:rPr>
        <w:t>int</w:t>
      </w:r>
      <w:r w:rsidRPr="00067D0F">
        <w:rPr>
          <w:rFonts w:ascii="Consolas" w:eastAsia="Times New Roman" w:hAnsi="Consolas" w:cs="Consolas"/>
          <w:color w:val="000000"/>
          <w:sz w:val="23"/>
          <w:szCs w:val="23"/>
          <w:bdr w:val="none" w:sz="0" w:space="0" w:color="auto" w:frame="1"/>
        </w:rPr>
        <w:t xml:space="preserve"> </w:t>
      </w:r>
      <w:proofErr w:type="spellStart"/>
      <w:r w:rsidRPr="00067D0F">
        <w:rPr>
          <w:rFonts w:ascii="Consolas" w:eastAsia="Times New Roman" w:hAnsi="Consolas" w:cs="Consolas"/>
          <w:color w:val="000000"/>
          <w:sz w:val="23"/>
          <w:szCs w:val="23"/>
          <w:bdr w:val="none" w:sz="0" w:space="0" w:color="auto" w:frame="1"/>
        </w:rPr>
        <w:t>lcdRows</w:t>
      </w:r>
      <w:proofErr w:type="spellEnd"/>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A6E3A"/>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proofErr w:type="gramStart"/>
      <w:r w:rsidRPr="00067D0F">
        <w:rPr>
          <w:rFonts w:ascii="Consolas" w:eastAsia="Times New Roman" w:hAnsi="Consolas" w:cs="Consolas"/>
          <w:color w:val="990055"/>
          <w:sz w:val="23"/>
          <w:szCs w:val="23"/>
          <w:bdr w:val="none" w:sz="0" w:space="0" w:color="auto" w:frame="1"/>
        </w:rPr>
        <w:t>2</w:t>
      </w:r>
      <w:r w:rsidRPr="00067D0F">
        <w:rPr>
          <w:rFonts w:ascii="Consolas" w:eastAsia="Times New Roman" w:hAnsi="Consolas" w:cs="Consolas"/>
          <w:color w:val="999999"/>
          <w:sz w:val="23"/>
          <w:szCs w:val="23"/>
          <w:bdr w:val="none" w:sz="0" w:space="0" w:color="auto" w:frame="1"/>
        </w:rPr>
        <w:t>;</w:t>
      </w:r>
      <w:proofErr w:type="gramEnd"/>
    </w:p>
    <w:p w14:paraId="0ED75DF2" w14:textId="77777777" w:rsidR="001C70B6" w:rsidRDefault="001C70B6" w:rsidP="00067D0F">
      <w:pPr>
        <w:spacing w:after="336" w:line="240" w:lineRule="auto"/>
        <w:rPr>
          <w:rFonts w:ascii="Open Sans" w:eastAsia="Times New Roman" w:hAnsi="Open Sans" w:cs="Times New Roman"/>
          <w:color w:val="3A3A3A"/>
          <w:sz w:val="27"/>
          <w:szCs w:val="27"/>
        </w:rPr>
      </w:pPr>
    </w:p>
    <w:p w14:paraId="773BB61F" w14:textId="77777777" w:rsidR="00067D0F" w:rsidRPr="00067D0F" w:rsidRDefault="00067D0F" w:rsidP="00067D0F">
      <w:pPr>
        <w:spacing w:after="336" w:line="240" w:lineRule="auto"/>
        <w:rPr>
          <w:rFonts w:ascii="Open Sans" w:eastAsia="Times New Roman" w:hAnsi="Open Sans" w:cs="Times New Roman"/>
          <w:color w:val="3A3A3A"/>
          <w:sz w:val="27"/>
          <w:szCs w:val="27"/>
        </w:rPr>
      </w:pPr>
      <w:r w:rsidRPr="00067D0F">
        <w:rPr>
          <w:rFonts w:ascii="Open Sans" w:eastAsia="Times New Roman" w:hAnsi="Open Sans" w:cs="Times New Roman"/>
          <w:color w:val="3A3A3A"/>
          <w:sz w:val="27"/>
          <w:szCs w:val="27"/>
        </w:rPr>
        <w:lastRenderedPageBreak/>
        <w:t xml:space="preserve">Then, you need to set the display address, the number of columns and number of rows. You should use the display address </w:t>
      </w:r>
      <w:proofErr w:type="gramStart"/>
      <w:r w:rsidRPr="00067D0F">
        <w:rPr>
          <w:rFonts w:ascii="Open Sans" w:eastAsia="Times New Roman" w:hAnsi="Open Sans" w:cs="Times New Roman"/>
          <w:color w:val="3A3A3A"/>
          <w:sz w:val="27"/>
          <w:szCs w:val="27"/>
        </w:rPr>
        <w:t>you’ve</w:t>
      </w:r>
      <w:proofErr w:type="gramEnd"/>
      <w:r w:rsidRPr="00067D0F">
        <w:rPr>
          <w:rFonts w:ascii="Open Sans" w:eastAsia="Times New Roman" w:hAnsi="Open Sans" w:cs="Times New Roman"/>
          <w:color w:val="3A3A3A"/>
          <w:sz w:val="27"/>
          <w:szCs w:val="27"/>
        </w:rPr>
        <w:t xml:space="preserve"> found in the previous step.</w:t>
      </w:r>
    </w:p>
    <w:p w14:paraId="48C6BFB8"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67D0F">
        <w:rPr>
          <w:rFonts w:ascii="Consolas" w:eastAsia="Times New Roman" w:hAnsi="Consolas" w:cs="Consolas"/>
          <w:color w:val="000000"/>
          <w:sz w:val="23"/>
          <w:szCs w:val="23"/>
          <w:bdr w:val="none" w:sz="0" w:space="0" w:color="auto" w:frame="1"/>
        </w:rPr>
        <w:t xml:space="preserve">LiquidCrystal_I2C </w:t>
      </w:r>
      <w:proofErr w:type="gramStart"/>
      <w:r w:rsidRPr="00067D0F">
        <w:rPr>
          <w:rFonts w:ascii="Consolas" w:eastAsia="Times New Roman" w:hAnsi="Consolas" w:cs="Consolas"/>
          <w:color w:val="DD4A68"/>
          <w:sz w:val="23"/>
          <w:szCs w:val="23"/>
          <w:bdr w:val="none" w:sz="0" w:space="0" w:color="auto" w:frame="1"/>
        </w:rPr>
        <w:t>lcd</w:t>
      </w:r>
      <w:r w:rsidRPr="00067D0F">
        <w:rPr>
          <w:rFonts w:ascii="Consolas" w:eastAsia="Times New Roman" w:hAnsi="Consolas" w:cs="Consolas"/>
          <w:color w:val="999999"/>
          <w:sz w:val="23"/>
          <w:szCs w:val="23"/>
          <w:bdr w:val="none" w:sz="0" w:space="0" w:color="auto" w:frame="1"/>
        </w:rPr>
        <w:t>(</w:t>
      </w:r>
      <w:proofErr w:type="gramEnd"/>
      <w:r w:rsidRPr="00067D0F">
        <w:rPr>
          <w:rFonts w:ascii="Consolas" w:eastAsia="Times New Roman" w:hAnsi="Consolas" w:cs="Consolas"/>
          <w:color w:val="990055"/>
          <w:sz w:val="23"/>
          <w:szCs w:val="23"/>
          <w:bdr w:val="none" w:sz="0" w:space="0" w:color="auto" w:frame="1"/>
        </w:rPr>
        <w:t>0x27</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proofErr w:type="spellStart"/>
      <w:r w:rsidRPr="00067D0F">
        <w:rPr>
          <w:rFonts w:ascii="Consolas" w:eastAsia="Times New Roman" w:hAnsi="Consolas" w:cs="Consolas"/>
          <w:color w:val="000000"/>
          <w:sz w:val="23"/>
          <w:szCs w:val="23"/>
          <w:bdr w:val="none" w:sz="0" w:space="0" w:color="auto" w:frame="1"/>
        </w:rPr>
        <w:t>lcdColumns</w:t>
      </w:r>
      <w:proofErr w:type="spellEnd"/>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proofErr w:type="spellStart"/>
      <w:r w:rsidRPr="00067D0F">
        <w:rPr>
          <w:rFonts w:ascii="Consolas" w:eastAsia="Times New Roman" w:hAnsi="Consolas" w:cs="Consolas"/>
          <w:color w:val="000000"/>
          <w:sz w:val="23"/>
          <w:szCs w:val="23"/>
          <w:bdr w:val="none" w:sz="0" w:space="0" w:color="auto" w:frame="1"/>
        </w:rPr>
        <w:t>lcdRows</w:t>
      </w:r>
      <w:proofErr w:type="spellEnd"/>
      <w:r w:rsidRPr="00067D0F">
        <w:rPr>
          <w:rFonts w:ascii="Consolas" w:eastAsia="Times New Roman" w:hAnsi="Consolas" w:cs="Consolas"/>
          <w:color w:val="999999"/>
          <w:sz w:val="23"/>
          <w:szCs w:val="23"/>
          <w:bdr w:val="none" w:sz="0" w:space="0" w:color="auto" w:frame="1"/>
        </w:rPr>
        <w:t>);</w:t>
      </w:r>
    </w:p>
    <w:p w14:paraId="0BB5C472" w14:textId="77777777" w:rsidR="001C70B6" w:rsidRDefault="001C70B6" w:rsidP="00067D0F">
      <w:pPr>
        <w:spacing w:after="0" w:line="240" w:lineRule="auto"/>
        <w:rPr>
          <w:rFonts w:ascii="Open Sans" w:eastAsia="Times New Roman" w:hAnsi="Open Sans" w:cs="Times New Roman"/>
          <w:color w:val="3A3A3A"/>
          <w:sz w:val="27"/>
          <w:szCs w:val="27"/>
        </w:rPr>
      </w:pPr>
    </w:p>
    <w:p w14:paraId="573E11A5" w14:textId="77777777" w:rsidR="00067D0F" w:rsidRPr="00067D0F" w:rsidRDefault="00067D0F" w:rsidP="00067D0F">
      <w:pPr>
        <w:spacing w:after="0" w:line="240" w:lineRule="auto"/>
        <w:rPr>
          <w:rFonts w:ascii="Open Sans" w:eastAsia="Times New Roman" w:hAnsi="Open Sans" w:cs="Times New Roman"/>
          <w:color w:val="3A3A3A"/>
          <w:sz w:val="27"/>
          <w:szCs w:val="27"/>
        </w:rPr>
      </w:pPr>
      <w:r w:rsidRPr="00067D0F">
        <w:rPr>
          <w:rFonts w:ascii="Open Sans" w:eastAsia="Times New Roman" w:hAnsi="Open Sans" w:cs="Times New Roman"/>
          <w:color w:val="3A3A3A"/>
          <w:sz w:val="27"/>
          <w:szCs w:val="27"/>
        </w:rPr>
        <w:t>In the </w:t>
      </w:r>
      <w:proofErr w:type="gramStart"/>
      <w:r w:rsidRPr="00067D0F">
        <w:rPr>
          <w:rFonts w:ascii="Courier New" w:eastAsia="Times New Roman" w:hAnsi="Courier New" w:cs="Courier New"/>
          <w:color w:val="3A3A3A"/>
          <w:sz w:val="27"/>
          <w:szCs w:val="27"/>
          <w:bdr w:val="none" w:sz="0" w:space="0" w:color="auto" w:frame="1"/>
          <w:shd w:val="clear" w:color="auto" w:fill="EBEBEB"/>
        </w:rPr>
        <w:t>setup(</w:t>
      </w:r>
      <w:proofErr w:type="gramEnd"/>
      <w:r w:rsidRPr="00067D0F">
        <w:rPr>
          <w:rFonts w:ascii="Courier New" w:eastAsia="Times New Roman" w:hAnsi="Courier New" w:cs="Courier New"/>
          <w:color w:val="3A3A3A"/>
          <w:sz w:val="27"/>
          <w:szCs w:val="27"/>
          <w:bdr w:val="none" w:sz="0" w:space="0" w:color="auto" w:frame="1"/>
          <w:shd w:val="clear" w:color="auto" w:fill="EBEBEB"/>
        </w:rPr>
        <w:t>)</w:t>
      </w:r>
      <w:r w:rsidRPr="00067D0F">
        <w:rPr>
          <w:rFonts w:ascii="Open Sans" w:eastAsia="Times New Roman" w:hAnsi="Open Sans" w:cs="Times New Roman"/>
          <w:color w:val="3A3A3A"/>
          <w:sz w:val="27"/>
          <w:szCs w:val="27"/>
        </w:rPr>
        <w:t>, first initialize the display with the </w:t>
      </w:r>
      <w:proofErr w:type="spellStart"/>
      <w:r w:rsidRPr="00067D0F">
        <w:rPr>
          <w:rFonts w:ascii="Courier New" w:eastAsia="Times New Roman" w:hAnsi="Courier New" w:cs="Courier New"/>
          <w:color w:val="3A3A3A"/>
          <w:sz w:val="27"/>
          <w:szCs w:val="27"/>
          <w:bdr w:val="none" w:sz="0" w:space="0" w:color="auto" w:frame="1"/>
          <w:shd w:val="clear" w:color="auto" w:fill="EBEBEB"/>
        </w:rPr>
        <w:t>init</w:t>
      </w:r>
      <w:proofErr w:type="spellEnd"/>
      <w:r w:rsidRPr="00067D0F">
        <w:rPr>
          <w:rFonts w:ascii="Courier New" w:eastAsia="Times New Roman" w:hAnsi="Courier New" w:cs="Courier New"/>
          <w:color w:val="3A3A3A"/>
          <w:sz w:val="27"/>
          <w:szCs w:val="27"/>
          <w:bdr w:val="none" w:sz="0" w:space="0" w:color="auto" w:frame="1"/>
          <w:shd w:val="clear" w:color="auto" w:fill="EBEBEB"/>
        </w:rPr>
        <w:t>()</w:t>
      </w:r>
      <w:r w:rsidRPr="00067D0F">
        <w:rPr>
          <w:rFonts w:ascii="Open Sans" w:eastAsia="Times New Roman" w:hAnsi="Open Sans" w:cs="Times New Roman"/>
          <w:color w:val="3A3A3A"/>
          <w:sz w:val="27"/>
          <w:szCs w:val="27"/>
        </w:rPr>
        <w:t> method.</w:t>
      </w:r>
    </w:p>
    <w:p w14:paraId="0337C4AE" w14:textId="77777777" w:rsidR="001C70B6" w:rsidRDefault="001C70B6"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0D81039B"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proofErr w:type="gramStart"/>
      <w:r w:rsidRPr="00067D0F">
        <w:rPr>
          <w:rFonts w:ascii="Consolas" w:eastAsia="Times New Roman" w:hAnsi="Consolas" w:cs="Consolas"/>
          <w:color w:val="000000"/>
          <w:sz w:val="23"/>
          <w:szCs w:val="23"/>
          <w:bdr w:val="none" w:sz="0" w:space="0" w:color="auto" w:frame="1"/>
        </w:rPr>
        <w:t>lcd</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DD4A68"/>
          <w:sz w:val="23"/>
          <w:szCs w:val="23"/>
          <w:bdr w:val="none" w:sz="0" w:space="0" w:color="auto" w:frame="1"/>
        </w:rPr>
        <w:t>init</w:t>
      </w:r>
      <w:proofErr w:type="spellEnd"/>
      <w:proofErr w:type="gramEnd"/>
      <w:r w:rsidRPr="00067D0F">
        <w:rPr>
          <w:rFonts w:ascii="Consolas" w:eastAsia="Times New Roman" w:hAnsi="Consolas" w:cs="Consolas"/>
          <w:color w:val="999999"/>
          <w:sz w:val="23"/>
          <w:szCs w:val="23"/>
          <w:bdr w:val="none" w:sz="0" w:space="0" w:color="auto" w:frame="1"/>
        </w:rPr>
        <w:t>();</w:t>
      </w:r>
    </w:p>
    <w:p w14:paraId="29741439" w14:textId="77777777" w:rsidR="001C70B6" w:rsidRDefault="001C70B6" w:rsidP="00067D0F">
      <w:pPr>
        <w:spacing w:after="336" w:line="240" w:lineRule="auto"/>
        <w:rPr>
          <w:rFonts w:ascii="Open Sans" w:eastAsia="Times New Roman" w:hAnsi="Open Sans" w:cs="Times New Roman"/>
          <w:color w:val="3A3A3A"/>
          <w:sz w:val="27"/>
          <w:szCs w:val="27"/>
        </w:rPr>
      </w:pPr>
    </w:p>
    <w:p w14:paraId="6538A10D" w14:textId="77777777" w:rsidR="00067D0F" w:rsidRPr="00067D0F" w:rsidRDefault="00067D0F" w:rsidP="00067D0F">
      <w:pPr>
        <w:spacing w:after="336" w:line="240" w:lineRule="auto"/>
        <w:rPr>
          <w:rFonts w:ascii="Open Sans" w:eastAsia="Times New Roman" w:hAnsi="Open Sans" w:cs="Times New Roman"/>
          <w:color w:val="3A3A3A"/>
          <w:sz w:val="27"/>
          <w:szCs w:val="27"/>
        </w:rPr>
      </w:pPr>
      <w:r w:rsidRPr="00067D0F">
        <w:rPr>
          <w:rFonts w:ascii="Open Sans" w:eastAsia="Times New Roman" w:hAnsi="Open Sans" w:cs="Times New Roman"/>
          <w:color w:val="3A3A3A"/>
          <w:sz w:val="27"/>
          <w:szCs w:val="27"/>
        </w:rPr>
        <w:t xml:space="preserve">Then, turn on the LCD backlight, so that </w:t>
      </w:r>
      <w:proofErr w:type="gramStart"/>
      <w:r w:rsidRPr="00067D0F">
        <w:rPr>
          <w:rFonts w:ascii="Open Sans" w:eastAsia="Times New Roman" w:hAnsi="Open Sans" w:cs="Times New Roman"/>
          <w:color w:val="3A3A3A"/>
          <w:sz w:val="27"/>
          <w:szCs w:val="27"/>
        </w:rPr>
        <w:t>you’re</w:t>
      </w:r>
      <w:proofErr w:type="gramEnd"/>
      <w:r w:rsidRPr="00067D0F">
        <w:rPr>
          <w:rFonts w:ascii="Open Sans" w:eastAsia="Times New Roman" w:hAnsi="Open Sans" w:cs="Times New Roman"/>
          <w:color w:val="3A3A3A"/>
          <w:sz w:val="27"/>
          <w:szCs w:val="27"/>
        </w:rPr>
        <w:t xml:space="preserve"> able to read the characters on the display.</w:t>
      </w:r>
    </w:p>
    <w:p w14:paraId="48876177"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proofErr w:type="gramStart"/>
      <w:r w:rsidRPr="00067D0F">
        <w:rPr>
          <w:rFonts w:ascii="Consolas" w:eastAsia="Times New Roman" w:hAnsi="Consolas" w:cs="Consolas"/>
          <w:color w:val="000000"/>
          <w:sz w:val="23"/>
          <w:szCs w:val="23"/>
          <w:bdr w:val="none" w:sz="0" w:space="0" w:color="auto" w:frame="1"/>
        </w:rPr>
        <w:t>lcd</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DD4A68"/>
          <w:sz w:val="23"/>
          <w:szCs w:val="23"/>
          <w:bdr w:val="none" w:sz="0" w:space="0" w:color="auto" w:frame="1"/>
        </w:rPr>
        <w:t>backlight</w:t>
      </w:r>
      <w:proofErr w:type="spellEnd"/>
      <w:proofErr w:type="gramEnd"/>
      <w:r w:rsidRPr="00067D0F">
        <w:rPr>
          <w:rFonts w:ascii="Consolas" w:eastAsia="Times New Roman" w:hAnsi="Consolas" w:cs="Consolas"/>
          <w:color w:val="999999"/>
          <w:sz w:val="23"/>
          <w:szCs w:val="23"/>
          <w:bdr w:val="none" w:sz="0" w:space="0" w:color="auto" w:frame="1"/>
        </w:rPr>
        <w:t>();</w:t>
      </w:r>
    </w:p>
    <w:p w14:paraId="0CB2E1BC" w14:textId="77777777" w:rsidR="001C70B6" w:rsidRDefault="001C70B6" w:rsidP="00067D0F">
      <w:pPr>
        <w:spacing w:after="336" w:line="240" w:lineRule="auto"/>
        <w:rPr>
          <w:rFonts w:ascii="Open Sans" w:eastAsia="Times New Roman" w:hAnsi="Open Sans" w:cs="Times New Roman"/>
          <w:color w:val="3A3A3A"/>
          <w:sz w:val="27"/>
          <w:szCs w:val="27"/>
        </w:rPr>
      </w:pPr>
    </w:p>
    <w:p w14:paraId="458A920F" w14:textId="77777777" w:rsidR="00067D0F" w:rsidRPr="00067D0F" w:rsidRDefault="00067D0F" w:rsidP="00067D0F">
      <w:pPr>
        <w:spacing w:after="336" w:line="240" w:lineRule="auto"/>
        <w:rPr>
          <w:rFonts w:ascii="Open Sans" w:eastAsia="Times New Roman" w:hAnsi="Open Sans" w:cs="Times New Roman"/>
          <w:color w:val="3A3A3A"/>
          <w:sz w:val="27"/>
          <w:szCs w:val="27"/>
        </w:rPr>
      </w:pPr>
      <w:r w:rsidRPr="00067D0F">
        <w:rPr>
          <w:rFonts w:ascii="Open Sans" w:eastAsia="Times New Roman" w:hAnsi="Open Sans" w:cs="Times New Roman"/>
          <w:color w:val="3A3A3A"/>
          <w:sz w:val="27"/>
          <w:szCs w:val="27"/>
        </w:rPr>
        <w:t>To display a message on the screen, first you need to set the cursor to where you want your message to be written. The following line sets the cursor to the first column, first row.</w:t>
      </w:r>
    </w:p>
    <w:p w14:paraId="70121C18"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proofErr w:type="gramStart"/>
      <w:r w:rsidRPr="00067D0F">
        <w:rPr>
          <w:rFonts w:ascii="Consolas" w:eastAsia="Times New Roman" w:hAnsi="Consolas" w:cs="Consolas"/>
          <w:color w:val="000000"/>
          <w:sz w:val="23"/>
          <w:szCs w:val="23"/>
          <w:bdr w:val="none" w:sz="0" w:space="0" w:color="auto" w:frame="1"/>
        </w:rPr>
        <w:t>lcd</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DD4A68"/>
          <w:sz w:val="23"/>
          <w:szCs w:val="23"/>
          <w:bdr w:val="none" w:sz="0" w:space="0" w:color="auto" w:frame="1"/>
        </w:rPr>
        <w:t>setCursor</w:t>
      </w:r>
      <w:proofErr w:type="spellEnd"/>
      <w:proofErr w:type="gramEnd"/>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990055"/>
          <w:sz w:val="23"/>
          <w:szCs w:val="23"/>
          <w:bdr w:val="none" w:sz="0" w:space="0" w:color="auto" w:frame="1"/>
        </w:rPr>
        <w:t>0</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0055"/>
          <w:sz w:val="23"/>
          <w:szCs w:val="23"/>
          <w:bdr w:val="none" w:sz="0" w:space="0" w:color="auto" w:frame="1"/>
        </w:rPr>
        <w:t>0</w:t>
      </w:r>
      <w:r w:rsidRPr="00067D0F">
        <w:rPr>
          <w:rFonts w:ascii="Consolas" w:eastAsia="Times New Roman" w:hAnsi="Consolas" w:cs="Consolas"/>
          <w:color w:val="999999"/>
          <w:sz w:val="23"/>
          <w:szCs w:val="23"/>
          <w:bdr w:val="none" w:sz="0" w:space="0" w:color="auto" w:frame="1"/>
        </w:rPr>
        <w:t>);</w:t>
      </w:r>
    </w:p>
    <w:p w14:paraId="01CCABF9" w14:textId="77777777" w:rsidR="001C70B6" w:rsidRDefault="001C70B6" w:rsidP="00067D0F">
      <w:pPr>
        <w:spacing w:after="0" w:line="240" w:lineRule="auto"/>
        <w:rPr>
          <w:rFonts w:ascii="Open Sans" w:eastAsia="Times New Roman" w:hAnsi="Open Sans" w:cs="Times New Roman"/>
          <w:b/>
          <w:bCs/>
          <w:color w:val="3A3A3A"/>
          <w:sz w:val="27"/>
          <w:szCs w:val="27"/>
          <w:bdr w:val="none" w:sz="0" w:space="0" w:color="auto" w:frame="1"/>
        </w:rPr>
      </w:pPr>
    </w:p>
    <w:p w14:paraId="23EE2EA0" w14:textId="77777777" w:rsidR="00067D0F" w:rsidRPr="00067D0F" w:rsidRDefault="00067D0F" w:rsidP="00067D0F">
      <w:pPr>
        <w:spacing w:after="0" w:line="240" w:lineRule="auto"/>
        <w:rPr>
          <w:rFonts w:ascii="Open Sans" w:eastAsia="Times New Roman" w:hAnsi="Open Sans" w:cs="Times New Roman"/>
          <w:color w:val="3A3A3A"/>
          <w:sz w:val="27"/>
          <w:szCs w:val="27"/>
        </w:rPr>
      </w:pPr>
      <w:r w:rsidRPr="00067D0F">
        <w:rPr>
          <w:rFonts w:ascii="Open Sans" w:eastAsia="Times New Roman" w:hAnsi="Open Sans" w:cs="Times New Roman"/>
          <w:b/>
          <w:bCs/>
          <w:color w:val="3A3A3A"/>
          <w:sz w:val="27"/>
          <w:szCs w:val="27"/>
          <w:bdr w:val="none" w:sz="0" w:space="0" w:color="auto" w:frame="1"/>
        </w:rPr>
        <w:t>Note</w:t>
      </w:r>
      <w:r w:rsidRPr="00067D0F">
        <w:rPr>
          <w:rFonts w:ascii="Open Sans" w:eastAsia="Times New Roman" w:hAnsi="Open Sans" w:cs="Times New Roman"/>
          <w:color w:val="3A3A3A"/>
          <w:sz w:val="27"/>
          <w:szCs w:val="27"/>
        </w:rPr>
        <w:t>: 0 corresponds to the first column, 1 to the second column, and so on…</w:t>
      </w:r>
    </w:p>
    <w:p w14:paraId="037F6854" w14:textId="77777777" w:rsidR="00067D0F" w:rsidRPr="00067D0F" w:rsidRDefault="00067D0F" w:rsidP="00067D0F">
      <w:pPr>
        <w:spacing w:after="0" w:line="240" w:lineRule="auto"/>
        <w:rPr>
          <w:rFonts w:ascii="Open Sans" w:eastAsia="Times New Roman" w:hAnsi="Open Sans" w:cs="Times New Roman"/>
          <w:color w:val="3A3A3A"/>
          <w:sz w:val="27"/>
          <w:szCs w:val="27"/>
        </w:rPr>
      </w:pPr>
      <w:r w:rsidRPr="00067D0F">
        <w:rPr>
          <w:rFonts w:ascii="Open Sans" w:eastAsia="Times New Roman" w:hAnsi="Open Sans" w:cs="Times New Roman"/>
          <w:color w:val="3A3A3A"/>
          <w:sz w:val="27"/>
          <w:szCs w:val="27"/>
        </w:rPr>
        <w:t>Then, you can finally print your message on the display using the </w:t>
      </w:r>
      <w:proofErr w:type="gramStart"/>
      <w:r w:rsidRPr="00067D0F">
        <w:rPr>
          <w:rFonts w:ascii="Courier New" w:eastAsia="Times New Roman" w:hAnsi="Courier New" w:cs="Courier New"/>
          <w:color w:val="3A3A3A"/>
          <w:sz w:val="27"/>
          <w:szCs w:val="27"/>
          <w:bdr w:val="none" w:sz="0" w:space="0" w:color="auto" w:frame="1"/>
          <w:shd w:val="clear" w:color="auto" w:fill="EBEBEB"/>
        </w:rPr>
        <w:t>print(</w:t>
      </w:r>
      <w:proofErr w:type="gramEnd"/>
      <w:r w:rsidRPr="00067D0F">
        <w:rPr>
          <w:rFonts w:ascii="Courier New" w:eastAsia="Times New Roman" w:hAnsi="Courier New" w:cs="Courier New"/>
          <w:color w:val="3A3A3A"/>
          <w:sz w:val="27"/>
          <w:szCs w:val="27"/>
          <w:bdr w:val="none" w:sz="0" w:space="0" w:color="auto" w:frame="1"/>
          <w:shd w:val="clear" w:color="auto" w:fill="EBEBEB"/>
        </w:rPr>
        <w:t>)</w:t>
      </w:r>
      <w:r w:rsidRPr="00067D0F">
        <w:rPr>
          <w:rFonts w:ascii="Open Sans" w:eastAsia="Times New Roman" w:hAnsi="Open Sans" w:cs="Times New Roman"/>
          <w:color w:val="3A3A3A"/>
          <w:sz w:val="27"/>
          <w:szCs w:val="27"/>
        </w:rPr>
        <w:t>method.</w:t>
      </w:r>
    </w:p>
    <w:p w14:paraId="49D20B79" w14:textId="77777777" w:rsidR="001C70B6" w:rsidRDefault="001C70B6"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1A0EFA33"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r w:rsidRPr="00067D0F">
        <w:rPr>
          <w:rFonts w:ascii="Consolas" w:eastAsia="Times New Roman" w:hAnsi="Consolas" w:cs="Consolas"/>
          <w:color w:val="000000"/>
          <w:sz w:val="23"/>
          <w:szCs w:val="23"/>
          <w:bdr w:val="none" w:sz="0" w:space="0" w:color="auto" w:frame="1"/>
        </w:rPr>
        <w:t>lcd</w:t>
      </w:r>
      <w:r w:rsidRPr="00067D0F">
        <w:rPr>
          <w:rFonts w:ascii="Consolas" w:eastAsia="Times New Roman" w:hAnsi="Consolas" w:cs="Consolas"/>
          <w:color w:val="999999"/>
          <w:sz w:val="23"/>
          <w:szCs w:val="23"/>
          <w:bdr w:val="none" w:sz="0" w:space="0" w:color="auto" w:frame="1"/>
        </w:rPr>
        <w:t>.</w:t>
      </w:r>
      <w:proofErr w:type="gramStart"/>
      <w:r w:rsidRPr="00067D0F">
        <w:rPr>
          <w:rFonts w:ascii="Consolas" w:eastAsia="Times New Roman" w:hAnsi="Consolas" w:cs="Consolas"/>
          <w:color w:val="DD4A68"/>
          <w:sz w:val="23"/>
          <w:szCs w:val="23"/>
          <w:bdr w:val="none" w:sz="0" w:space="0" w:color="auto" w:frame="1"/>
        </w:rPr>
        <w:t>print</w:t>
      </w:r>
      <w:proofErr w:type="spellEnd"/>
      <w:r w:rsidRPr="00067D0F">
        <w:rPr>
          <w:rFonts w:ascii="Consolas" w:eastAsia="Times New Roman" w:hAnsi="Consolas" w:cs="Consolas"/>
          <w:color w:val="999999"/>
          <w:sz w:val="23"/>
          <w:szCs w:val="23"/>
          <w:bdr w:val="none" w:sz="0" w:space="0" w:color="auto" w:frame="1"/>
        </w:rPr>
        <w:t>(</w:t>
      </w:r>
      <w:proofErr w:type="gramEnd"/>
      <w:r w:rsidRPr="00067D0F">
        <w:rPr>
          <w:rFonts w:ascii="Consolas" w:eastAsia="Times New Roman" w:hAnsi="Consolas" w:cs="Consolas"/>
          <w:color w:val="669900"/>
          <w:sz w:val="23"/>
          <w:szCs w:val="23"/>
          <w:bdr w:val="none" w:sz="0" w:space="0" w:color="auto" w:frame="1"/>
        </w:rPr>
        <w:t>"Hello, World!"</w:t>
      </w:r>
      <w:r w:rsidRPr="00067D0F">
        <w:rPr>
          <w:rFonts w:ascii="Consolas" w:eastAsia="Times New Roman" w:hAnsi="Consolas" w:cs="Consolas"/>
          <w:color w:val="999999"/>
          <w:sz w:val="23"/>
          <w:szCs w:val="23"/>
          <w:bdr w:val="none" w:sz="0" w:space="0" w:color="auto" w:frame="1"/>
        </w:rPr>
        <w:t>);</w:t>
      </w:r>
    </w:p>
    <w:p w14:paraId="4BA136D1" w14:textId="77777777" w:rsidR="001C70B6" w:rsidRDefault="001C70B6" w:rsidP="00067D0F">
      <w:pPr>
        <w:spacing w:after="0" w:line="240" w:lineRule="auto"/>
        <w:rPr>
          <w:rFonts w:ascii="Open Sans" w:eastAsia="Times New Roman" w:hAnsi="Open Sans" w:cs="Times New Roman"/>
          <w:color w:val="3A3A3A"/>
          <w:sz w:val="27"/>
          <w:szCs w:val="27"/>
        </w:rPr>
      </w:pPr>
    </w:p>
    <w:p w14:paraId="02C0C3ED" w14:textId="77777777" w:rsidR="00067D0F" w:rsidRPr="00067D0F" w:rsidRDefault="00067D0F" w:rsidP="00067D0F">
      <w:pPr>
        <w:spacing w:after="0" w:line="240" w:lineRule="auto"/>
        <w:rPr>
          <w:rFonts w:ascii="Open Sans" w:eastAsia="Times New Roman" w:hAnsi="Open Sans" w:cs="Times New Roman"/>
          <w:color w:val="3A3A3A"/>
          <w:sz w:val="27"/>
          <w:szCs w:val="27"/>
        </w:rPr>
      </w:pPr>
      <w:r w:rsidRPr="00067D0F">
        <w:rPr>
          <w:rFonts w:ascii="Open Sans" w:eastAsia="Times New Roman" w:hAnsi="Open Sans" w:cs="Times New Roman"/>
          <w:color w:val="3A3A3A"/>
          <w:sz w:val="27"/>
          <w:szCs w:val="27"/>
        </w:rPr>
        <w:t>Wait one second, and then clean the display with the </w:t>
      </w:r>
      <w:proofErr w:type="gramStart"/>
      <w:r w:rsidRPr="00067D0F">
        <w:rPr>
          <w:rFonts w:ascii="Courier New" w:eastAsia="Times New Roman" w:hAnsi="Courier New" w:cs="Courier New"/>
          <w:color w:val="3A3A3A"/>
          <w:sz w:val="27"/>
          <w:szCs w:val="27"/>
          <w:bdr w:val="none" w:sz="0" w:space="0" w:color="auto" w:frame="1"/>
          <w:shd w:val="clear" w:color="auto" w:fill="EBEBEB"/>
        </w:rPr>
        <w:t>clear(</w:t>
      </w:r>
      <w:proofErr w:type="gramEnd"/>
      <w:r w:rsidRPr="00067D0F">
        <w:rPr>
          <w:rFonts w:ascii="Courier New" w:eastAsia="Times New Roman" w:hAnsi="Courier New" w:cs="Courier New"/>
          <w:color w:val="3A3A3A"/>
          <w:sz w:val="27"/>
          <w:szCs w:val="27"/>
          <w:bdr w:val="none" w:sz="0" w:space="0" w:color="auto" w:frame="1"/>
          <w:shd w:val="clear" w:color="auto" w:fill="EBEBEB"/>
        </w:rPr>
        <w:t>)</w:t>
      </w:r>
      <w:r w:rsidRPr="00067D0F">
        <w:rPr>
          <w:rFonts w:ascii="Open Sans" w:eastAsia="Times New Roman" w:hAnsi="Open Sans" w:cs="Times New Roman"/>
          <w:color w:val="3A3A3A"/>
          <w:sz w:val="27"/>
          <w:szCs w:val="27"/>
        </w:rPr>
        <w:t> method.</w:t>
      </w:r>
    </w:p>
    <w:p w14:paraId="3828FFF7" w14:textId="77777777" w:rsidR="001C70B6" w:rsidRDefault="001C70B6"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17F0684C"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proofErr w:type="gramStart"/>
      <w:r w:rsidRPr="00067D0F">
        <w:rPr>
          <w:rFonts w:ascii="Consolas" w:eastAsia="Times New Roman" w:hAnsi="Consolas" w:cs="Consolas"/>
          <w:color w:val="000000"/>
          <w:sz w:val="23"/>
          <w:szCs w:val="23"/>
          <w:bdr w:val="none" w:sz="0" w:space="0" w:color="auto" w:frame="1"/>
        </w:rPr>
        <w:t>lcd</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DD4A68"/>
          <w:sz w:val="23"/>
          <w:szCs w:val="23"/>
          <w:bdr w:val="none" w:sz="0" w:space="0" w:color="auto" w:frame="1"/>
        </w:rPr>
        <w:t>clear</w:t>
      </w:r>
      <w:proofErr w:type="spellEnd"/>
      <w:proofErr w:type="gramEnd"/>
      <w:r w:rsidRPr="00067D0F">
        <w:rPr>
          <w:rFonts w:ascii="Consolas" w:eastAsia="Times New Roman" w:hAnsi="Consolas" w:cs="Consolas"/>
          <w:color w:val="999999"/>
          <w:sz w:val="23"/>
          <w:szCs w:val="23"/>
          <w:bdr w:val="none" w:sz="0" w:space="0" w:color="auto" w:frame="1"/>
        </w:rPr>
        <w:t>();</w:t>
      </w:r>
    </w:p>
    <w:p w14:paraId="7CDDF39D" w14:textId="77777777" w:rsidR="001C70B6" w:rsidRDefault="001C70B6" w:rsidP="00067D0F">
      <w:pPr>
        <w:spacing w:after="336" w:line="240" w:lineRule="auto"/>
        <w:rPr>
          <w:rFonts w:ascii="Open Sans" w:eastAsia="Times New Roman" w:hAnsi="Open Sans" w:cs="Times New Roman"/>
          <w:color w:val="3A3A3A"/>
          <w:sz w:val="27"/>
          <w:szCs w:val="27"/>
        </w:rPr>
      </w:pPr>
    </w:p>
    <w:p w14:paraId="69D7BD3A" w14:textId="77777777" w:rsidR="00067D0F" w:rsidRPr="00067D0F" w:rsidRDefault="00067D0F" w:rsidP="00067D0F">
      <w:pPr>
        <w:spacing w:after="336" w:line="240" w:lineRule="auto"/>
        <w:rPr>
          <w:rFonts w:ascii="Open Sans" w:eastAsia="Times New Roman" w:hAnsi="Open Sans" w:cs="Times New Roman"/>
          <w:color w:val="3A3A3A"/>
          <w:sz w:val="27"/>
          <w:szCs w:val="27"/>
        </w:rPr>
      </w:pPr>
      <w:r w:rsidRPr="00067D0F">
        <w:rPr>
          <w:rFonts w:ascii="Open Sans" w:eastAsia="Times New Roman" w:hAnsi="Open Sans" w:cs="Times New Roman"/>
          <w:color w:val="3A3A3A"/>
          <w:sz w:val="27"/>
          <w:szCs w:val="27"/>
        </w:rPr>
        <w:t>After that, set the cursor to a new position: first column, second row.</w:t>
      </w:r>
    </w:p>
    <w:p w14:paraId="14834931"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proofErr w:type="gramStart"/>
      <w:r w:rsidRPr="00067D0F">
        <w:rPr>
          <w:rFonts w:ascii="Consolas" w:eastAsia="Times New Roman" w:hAnsi="Consolas" w:cs="Consolas"/>
          <w:color w:val="000000"/>
          <w:sz w:val="23"/>
          <w:szCs w:val="23"/>
          <w:bdr w:val="none" w:sz="0" w:space="0" w:color="auto" w:frame="1"/>
        </w:rPr>
        <w:t>lcd</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DD4A68"/>
          <w:sz w:val="23"/>
          <w:szCs w:val="23"/>
          <w:bdr w:val="none" w:sz="0" w:space="0" w:color="auto" w:frame="1"/>
        </w:rPr>
        <w:t>setCursor</w:t>
      </w:r>
      <w:proofErr w:type="spellEnd"/>
      <w:proofErr w:type="gramEnd"/>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990055"/>
          <w:sz w:val="23"/>
          <w:szCs w:val="23"/>
          <w:bdr w:val="none" w:sz="0" w:space="0" w:color="auto" w:frame="1"/>
        </w:rPr>
        <w:t>0</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990055"/>
          <w:sz w:val="23"/>
          <w:szCs w:val="23"/>
          <w:bdr w:val="none" w:sz="0" w:space="0" w:color="auto" w:frame="1"/>
        </w:rPr>
        <w:t>1</w:t>
      </w:r>
      <w:r w:rsidRPr="00067D0F">
        <w:rPr>
          <w:rFonts w:ascii="Consolas" w:eastAsia="Times New Roman" w:hAnsi="Consolas" w:cs="Consolas"/>
          <w:color w:val="999999"/>
          <w:sz w:val="23"/>
          <w:szCs w:val="23"/>
          <w:bdr w:val="none" w:sz="0" w:space="0" w:color="auto" w:frame="1"/>
        </w:rPr>
        <w:t>);</w:t>
      </w:r>
    </w:p>
    <w:p w14:paraId="0B9B9E97" w14:textId="77777777" w:rsidR="00067D0F" w:rsidRPr="00067D0F" w:rsidRDefault="00067D0F" w:rsidP="00067D0F">
      <w:pPr>
        <w:spacing w:after="336" w:line="240" w:lineRule="auto"/>
        <w:rPr>
          <w:rFonts w:ascii="Open Sans" w:eastAsia="Times New Roman" w:hAnsi="Open Sans" w:cs="Times New Roman"/>
          <w:color w:val="3A3A3A"/>
          <w:sz w:val="27"/>
          <w:szCs w:val="27"/>
        </w:rPr>
      </w:pPr>
      <w:r w:rsidRPr="00067D0F">
        <w:rPr>
          <w:rFonts w:ascii="Open Sans" w:eastAsia="Times New Roman" w:hAnsi="Open Sans" w:cs="Times New Roman"/>
          <w:color w:val="3A3A3A"/>
          <w:sz w:val="27"/>
          <w:szCs w:val="27"/>
        </w:rPr>
        <w:t>Then, the process is repeated.</w:t>
      </w:r>
    </w:p>
    <w:p w14:paraId="6C1FCCC3" w14:textId="77777777" w:rsidR="00067D0F" w:rsidRPr="00067D0F" w:rsidRDefault="00067D0F" w:rsidP="00067D0F">
      <w:pPr>
        <w:spacing w:after="336" w:line="240" w:lineRule="auto"/>
        <w:rPr>
          <w:rFonts w:ascii="Open Sans" w:eastAsia="Times New Roman" w:hAnsi="Open Sans" w:cs="Times New Roman"/>
          <w:color w:val="3A3A3A"/>
          <w:sz w:val="27"/>
          <w:szCs w:val="27"/>
        </w:rPr>
      </w:pPr>
      <w:r w:rsidRPr="00067D0F">
        <w:rPr>
          <w:rFonts w:ascii="Open Sans" w:eastAsia="Times New Roman" w:hAnsi="Open Sans" w:cs="Times New Roman"/>
          <w:color w:val="3A3A3A"/>
          <w:sz w:val="27"/>
          <w:szCs w:val="27"/>
        </w:rPr>
        <w:t xml:space="preserve">So, </w:t>
      </w:r>
      <w:proofErr w:type="gramStart"/>
      <w:r w:rsidRPr="00067D0F">
        <w:rPr>
          <w:rFonts w:ascii="Open Sans" w:eastAsia="Times New Roman" w:hAnsi="Open Sans" w:cs="Times New Roman"/>
          <w:color w:val="3A3A3A"/>
          <w:sz w:val="27"/>
          <w:szCs w:val="27"/>
        </w:rPr>
        <w:t>here’s</w:t>
      </w:r>
      <w:proofErr w:type="gramEnd"/>
      <w:r w:rsidRPr="00067D0F">
        <w:rPr>
          <w:rFonts w:ascii="Open Sans" w:eastAsia="Times New Roman" w:hAnsi="Open Sans" w:cs="Times New Roman"/>
          <w:color w:val="3A3A3A"/>
          <w:sz w:val="27"/>
          <w:szCs w:val="27"/>
        </w:rPr>
        <w:t xml:space="preserve"> a summary of the functions to manipulate and write on the display:</w:t>
      </w:r>
    </w:p>
    <w:p w14:paraId="1AFF40BD" w14:textId="77777777" w:rsidR="00067D0F" w:rsidRPr="00067D0F" w:rsidRDefault="00067D0F" w:rsidP="00067D0F">
      <w:pPr>
        <w:numPr>
          <w:ilvl w:val="0"/>
          <w:numId w:val="4"/>
        </w:numPr>
        <w:spacing w:after="0" w:line="240" w:lineRule="auto"/>
        <w:rPr>
          <w:rFonts w:ascii="Open Sans" w:eastAsia="Times New Roman" w:hAnsi="Open Sans" w:cs="Times New Roman"/>
          <w:color w:val="3A3A3A"/>
          <w:sz w:val="27"/>
          <w:szCs w:val="27"/>
        </w:rPr>
      </w:pPr>
      <w:proofErr w:type="spellStart"/>
      <w:r w:rsidRPr="00067D0F">
        <w:rPr>
          <w:rFonts w:ascii="Courier New" w:eastAsia="Times New Roman" w:hAnsi="Courier New" w:cs="Courier New"/>
          <w:color w:val="3A3A3A"/>
          <w:sz w:val="27"/>
          <w:szCs w:val="27"/>
          <w:bdr w:val="none" w:sz="0" w:space="0" w:color="auto" w:frame="1"/>
          <w:shd w:val="clear" w:color="auto" w:fill="EBEBEB"/>
        </w:rPr>
        <w:t>lcd.init</w:t>
      </w:r>
      <w:proofErr w:type="spellEnd"/>
      <w:r w:rsidRPr="00067D0F">
        <w:rPr>
          <w:rFonts w:ascii="Courier New" w:eastAsia="Times New Roman" w:hAnsi="Courier New" w:cs="Courier New"/>
          <w:color w:val="3A3A3A"/>
          <w:sz w:val="27"/>
          <w:szCs w:val="27"/>
          <w:bdr w:val="none" w:sz="0" w:space="0" w:color="auto" w:frame="1"/>
          <w:shd w:val="clear" w:color="auto" w:fill="EBEBEB"/>
        </w:rPr>
        <w:t>()</w:t>
      </w:r>
      <w:r w:rsidRPr="00067D0F">
        <w:rPr>
          <w:rFonts w:ascii="Open Sans" w:eastAsia="Times New Roman" w:hAnsi="Open Sans" w:cs="Times New Roman"/>
          <w:color w:val="3A3A3A"/>
          <w:sz w:val="27"/>
          <w:szCs w:val="27"/>
        </w:rPr>
        <w:t>: initializes the display</w:t>
      </w:r>
    </w:p>
    <w:p w14:paraId="4D635BB7" w14:textId="77777777" w:rsidR="00067D0F" w:rsidRPr="00067D0F" w:rsidRDefault="00067D0F" w:rsidP="00067D0F">
      <w:pPr>
        <w:numPr>
          <w:ilvl w:val="0"/>
          <w:numId w:val="4"/>
        </w:numPr>
        <w:spacing w:after="0" w:line="240" w:lineRule="auto"/>
        <w:rPr>
          <w:rFonts w:ascii="Open Sans" w:eastAsia="Times New Roman" w:hAnsi="Open Sans" w:cs="Times New Roman"/>
          <w:color w:val="3A3A3A"/>
          <w:sz w:val="27"/>
          <w:szCs w:val="27"/>
        </w:rPr>
      </w:pPr>
      <w:proofErr w:type="spellStart"/>
      <w:r w:rsidRPr="00067D0F">
        <w:rPr>
          <w:rFonts w:ascii="Courier New" w:eastAsia="Times New Roman" w:hAnsi="Courier New" w:cs="Courier New"/>
          <w:color w:val="3A3A3A"/>
          <w:sz w:val="27"/>
          <w:szCs w:val="27"/>
          <w:bdr w:val="none" w:sz="0" w:space="0" w:color="auto" w:frame="1"/>
          <w:shd w:val="clear" w:color="auto" w:fill="EBEBEB"/>
        </w:rPr>
        <w:t>lcd.backlight</w:t>
      </w:r>
      <w:proofErr w:type="spellEnd"/>
      <w:r w:rsidRPr="00067D0F">
        <w:rPr>
          <w:rFonts w:ascii="Courier New" w:eastAsia="Times New Roman" w:hAnsi="Courier New" w:cs="Courier New"/>
          <w:color w:val="3A3A3A"/>
          <w:sz w:val="27"/>
          <w:szCs w:val="27"/>
          <w:bdr w:val="none" w:sz="0" w:space="0" w:color="auto" w:frame="1"/>
          <w:shd w:val="clear" w:color="auto" w:fill="EBEBEB"/>
        </w:rPr>
        <w:t>()</w:t>
      </w:r>
      <w:r w:rsidRPr="00067D0F">
        <w:rPr>
          <w:rFonts w:ascii="Open Sans" w:eastAsia="Times New Roman" w:hAnsi="Open Sans" w:cs="Times New Roman"/>
          <w:color w:val="3A3A3A"/>
          <w:sz w:val="27"/>
          <w:szCs w:val="27"/>
        </w:rPr>
        <w:t>: turns the LCD backlight on</w:t>
      </w:r>
    </w:p>
    <w:p w14:paraId="77C25923" w14:textId="77777777" w:rsidR="00067D0F" w:rsidRPr="00067D0F" w:rsidRDefault="00067D0F" w:rsidP="00067D0F">
      <w:pPr>
        <w:numPr>
          <w:ilvl w:val="0"/>
          <w:numId w:val="4"/>
        </w:numPr>
        <w:spacing w:after="0" w:line="240" w:lineRule="auto"/>
        <w:rPr>
          <w:rFonts w:ascii="Open Sans" w:eastAsia="Times New Roman" w:hAnsi="Open Sans" w:cs="Times New Roman"/>
          <w:color w:val="3A3A3A"/>
          <w:sz w:val="27"/>
          <w:szCs w:val="27"/>
        </w:rPr>
      </w:pPr>
      <w:proofErr w:type="spellStart"/>
      <w:r w:rsidRPr="00067D0F">
        <w:rPr>
          <w:rFonts w:ascii="Courier New" w:eastAsia="Times New Roman" w:hAnsi="Courier New" w:cs="Courier New"/>
          <w:color w:val="3A3A3A"/>
          <w:sz w:val="27"/>
          <w:szCs w:val="27"/>
          <w:bdr w:val="none" w:sz="0" w:space="0" w:color="auto" w:frame="1"/>
          <w:shd w:val="clear" w:color="auto" w:fill="EBEBEB"/>
        </w:rPr>
        <w:lastRenderedPageBreak/>
        <w:t>lcd.setCursor</w:t>
      </w:r>
      <w:proofErr w:type="spellEnd"/>
      <w:r w:rsidRPr="00067D0F">
        <w:rPr>
          <w:rFonts w:ascii="Courier New" w:eastAsia="Times New Roman" w:hAnsi="Courier New" w:cs="Courier New"/>
          <w:color w:val="3A3A3A"/>
          <w:sz w:val="27"/>
          <w:szCs w:val="27"/>
          <w:bdr w:val="none" w:sz="0" w:space="0" w:color="auto" w:frame="1"/>
          <w:shd w:val="clear" w:color="auto" w:fill="EBEBEB"/>
        </w:rPr>
        <w:t>(int column, int row)</w:t>
      </w:r>
      <w:r w:rsidRPr="00067D0F">
        <w:rPr>
          <w:rFonts w:ascii="Open Sans" w:eastAsia="Times New Roman" w:hAnsi="Open Sans" w:cs="Times New Roman"/>
          <w:color w:val="3A3A3A"/>
          <w:sz w:val="27"/>
          <w:szCs w:val="27"/>
        </w:rPr>
        <w:t>: sets the cursor to the specified column and row</w:t>
      </w:r>
    </w:p>
    <w:p w14:paraId="75E295DD" w14:textId="77777777" w:rsidR="00067D0F" w:rsidRPr="00067D0F" w:rsidRDefault="00067D0F" w:rsidP="00067D0F">
      <w:pPr>
        <w:numPr>
          <w:ilvl w:val="0"/>
          <w:numId w:val="4"/>
        </w:numPr>
        <w:spacing w:after="0" w:line="240" w:lineRule="auto"/>
        <w:rPr>
          <w:rFonts w:ascii="Open Sans" w:eastAsia="Times New Roman" w:hAnsi="Open Sans" w:cs="Times New Roman"/>
          <w:color w:val="3A3A3A"/>
          <w:sz w:val="27"/>
          <w:szCs w:val="27"/>
        </w:rPr>
      </w:pPr>
      <w:proofErr w:type="spellStart"/>
      <w:r w:rsidRPr="00067D0F">
        <w:rPr>
          <w:rFonts w:ascii="Courier New" w:eastAsia="Times New Roman" w:hAnsi="Courier New" w:cs="Courier New"/>
          <w:color w:val="3A3A3A"/>
          <w:sz w:val="27"/>
          <w:szCs w:val="27"/>
          <w:bdr w:val="none" w:sz="0" w:space="0" w:color="auto" w:frame="1"/>
          <w:shd w:val="clear" w:color="auto" w:fill="EBEBEB"/>
        </w:rPr>
        <w:t>lcd.print</w:t>
      </w:r>
      <w:proofErr w:type="spellEnd"/>
      <w:r w:rsidRPr="00067D0F">
        <w:rPr>
          <w:rFonts w:ascii="Courier New" w:eastAsia="Times New Roman" w:hAnsi="Courier New" w:cs="Courier New"/>
          <w:color w:val="3A3A3A"/>
          <w:sz w:val="27"/>
          <w:szCs w:val="27"/>
          <w:bdr w:val="none" w:sz="0" w:space="0" w:color="auto" w:frame="1"/>
          <w:shd w:val="clear" w:color="auto" w:fill="EBEBEB"/>
        </w:rPr>
        <w:t>(String message)</w:t>
      </w:r>
      <w:r w:rsidRPr="00067D0F">
        <w:rPr>
          <w:rFonts w:ascii="Open Sans" w:eastAsia="Times New Roman" w:hAnsi="Open Sans" w:cs="Times New Roman"/>
          <w:color w:val="3A3A3A"/>
          <w:sz w:val="27"/>
          <w:szCs w:val="27"/>
        </w:rPr>
        <w:t>: displays the message on the display</w:t>
      </w:r>
    </w:p>
    <w:p w14:paraId="109C2CC2" w14:textId="77777777" w:rsidR="00067D0F" w:rsidRPr="00067D0F" w:rsidRDefault="00067D0F" w:rsidP="00067D0F">
      <w:pPr>
        <w:numPr>
          <w:ilvl w:val="0"/>
          <w:numId w:val="4"/>
        </w:numPr>
        <w:spacing w:after="0" w:line="240" w:lineRule="auto"/>
        <w:rPr>
          <w:rFonts w:ascii="Open Sans" w:eastAsia="Times New Roman" w:hAnsi="Open Sans" w:cs="Times New Roman"/>
          <w:color w:val="3A3A3A"/>
          <w:sz w:val="27"/>
          <w:szCs w:val="27"/>
        </w:rPr>
      </w:pPr>
      <w:proofErr w:type="spellStart"/>
      <w:r w:rsidRPr="00067D0F">
        <w:rPr>
          <w:rFonts w:ascii="Courier New" w:eastAsia="Times New Roman" w:hAnsi="Courier New" w:cs="Courier New"/>
          <w:color w:val="3A3A3A"/>
          <w:sz w:val="27"/>
          <w:szCs w:val="27"/>
          <w:bdr w:val="none" w:sz="0" w:space="0" w:color="auto" w:frame="1"/>
          <w:shd w:val="clear" w:color="auto" w:fill="EBEBEB"/>
        </w:rPr>
        <w:t>lcd.clear</w:t>
      </w:r>
      <w:proofErr w:type="spellEnd"/>
      <w:r w:rsidRPr="00067D0F">
        <w:rPr>
          <w:rFonts w:ascii="Courier New" w:eastAsia="Times New Roman" w:hAnsi="Courier New" w:cs="Courier New"/>
          <w:color w:val="3A3A3A"/>
          <w:sz w:val="27"/>
          <w:szCs w:val="27"/>
          <w:bdr w:val="none" w:sz="0" w:space="0" w:color="auto" w:frame="1"/>
          <w:shd w:val="clear" w:color="auto" w:fill="EBEBEB"/>
        </w:rPr>
        <w:t>()</w:t>
      </w:r>
      <w:r w:rsidRPr="00067D0F">
        <w:rPr>
          <w:rFonts w:ascii="Open Sans" w:eastAsia="Times New Roman" w:hAnsi="Open Sans" w:cs="Times New Roman"/>
          <w:color w:val="3A3A3A"/>
          <w:sz w:val="27"/>
          <w:szCs w:val="27"/>
        </w:rPr>
        <w:t>: clears the display</w:t>
      </w:r>
    </w:p>
    <w:p w14:paraId="526DD07D" w14:textId="77777777" w:rsidR="00067D0F" w:rsidRDefault="00067D0F" w:rsidP="00067D0F">
      <w:pPr>
        <w:spacing w:line="240" w:lineRule="auto"/>
        <w:rPr>
          <w:rFonts w:ascii="Open Sans" w:eastAsia="Times New Roman" w:hAnsi="Open Sans" w:cs="Times New Roman"/>
          <w:color w:val="A5A5A5"/>
          <w:sz w:val="27"/>
          <w:szCs w:val="27"/>
        </w:rPr>
      </w:pPr>
    </w:p>
    <w:p w14:paraId="59E42639" w14:textId="77777777" w:rsidR="00067D0F" w:rsidRPr="00067D0F" w:rsidRDefault="00067D0F" w:rsidP="00067D0F">
      <w:pPr>
        <w:spacing w:after="336" w:line="240" w:lineRule="auto"/>
        <w:rPr>
          <w:rFonts w:ascii="Open Sans" w:eastAsia="Times New Roman" w:hAnsi="Open Sans" w:cs="Times New Roman"/>
          <w:color w:val="3A3A3A"/>
          <w:sz w:val="27"/>
          <w:szCs w:val="27"/>
        </w:rPr>
      </w:pPr>
      <w:r w:rsidRPr="00067D0F">
        <w:rPr>
          <w:rFonts w:ascii="Open Sans" w:eastAsia="Times New Roman" w:hAnsi="Open Sans" w:cs="Times New Roman"/>
          <w:color w:val="3A3A3A"/>
          <w:sz w:val="27"/>
          <w:szCs w:val="27"/>
        </w:rPr>
        <w:t>This example works well to display static text no longer than 16 characters.</w:t>
      </w:r>
    </w:p>
    <w:p w14:paraId="209B383E" w14:textId="77777777" w:rsidR="00067D0F" w:rsidRPr="00067D0F" w:rsidRDefault="00067D0F" w:rsidP="00067D0F">
      <w:pPr>
        <w:spacing w:before="510" w:after="270" w:line="312" w:lineRule="atLeast"/>
        <w:outlineLvl w:val="1"/>
        <w:rPr>
          <w:rFonts w:ascii="inherit" w:eastAsia="Times New Roman" w:hAnsi="inherit" w:cs="Times New Roman"/>
          <w:b/>
          <w:bCs/>
          <w:color w:val="3A3A3A"/>
          <w:sz w:val="54"/>
          <w:szCs w:val="54"/>
        </w:rPr>
      </w:pPr>
      <w:r w:rsidRPr="00067D0F">
        <w:rPr>
          <w:rFonts w:ascii="inherit" w:eastAsia="Times New Roman" w:hAnsi="inherit" w:cs="Times New Roman"/>
          <w:b/>
          <w:bCs/>
          <w:color w:val="3A3A3A"/>
          <w:sz w:val="54"/>
          <w:szCs w:val="54"/>
        </w:rPr>
        <w:t>Display Scrolling Text on the LCD</w:t>
      </w:r>
    </w:p>
    <w:p w14:paraId="7DC96CB3" w14:textId="77777777" w:rsidR="00067D0F" w:rsidRPr="00067D0F" w:rsidRDefault="00067D0F" w:rsidP="00067D0F">
      <w:pPr>
        <w:spacing w:after="336" w:line="240" w:lineRule="auto"/>
        <w:rPr>
          <w:rFonts w:ascii="Open Sans" w:eastAsia="Times New Roman" w:hAnsi="Open Sans" w:cs="Times New Roman"/>
          <w:color w:val="3A3A3A"/>
          <w:sz w:val="27"/>
          <w:szCs w:val="27"/>
        </w:rPr>
      </w:pPr>
      <w:r w:rsidRPr="00067D0F">
        <w:rPr>
          <w:rFonts w:ascii="Open Sans" w:eastAsia="Times New Roman" w:hAnsi="Open Sans" w:cs="Times New Roman"/>
          <w:color w:val="3A3A3A"/>
          <w:sz w:val="27"/>
          <w:szCs w:val="27"/>
        </w:rPr>
        <w:t xml:space="preserve">Scrolling text on the LCD is </w:t>
      </w:r>
      <w:proofErr w:type="spellStart"/>
      <w:proofErr w:type="gramStart"/>
      <w:r w:rsidRPr="00067D0F">
        <w:rPr>
          <w:rFonts w:ascii="Open Sans" w:eastAsia="Times New Roman" w:hAnsi="Open Sans" w:cs="Times New Roman"/>
          <w:color w:val="3A3A3A"/>
          <w:sz w:val="27"/>
          <w:szCs w:val="27"/>
        </w:rPr>
        <w:t>specially</w:t>
      </w:r>
      <w:proofErr w:type="spellEnd"/>
      <w:proofErr w:type="gramEnd"/>
      <w:r w:rsidRPr="00067D0F">
        <w:rPr>
          <w:rFonts w:ascii="Open Sans" w:eastAsia="Times New Roman" w:hAnsi="Open Sans" w:cs="Times New Roman"/>
          <w:color w:val="3A3A3A"/>
          <w:sz w:val="27"/>
          <w:szCs w:val="27"/>
        </w:rPr>
        <w:t xml:space="preserve"> useful when you want to display messages longer than 16 characters. The library comes with built-in functions that allows you to scroll text. However, many people experience problems with those functions because:</w:t>
      </w:r>
    </w:p>
    <w:p w14:paraId="335C087D" w14:textId="77777777" w:rsidR="00067D0F" w:rsidRPr="00067D0F" w:rsidRDefault="00067D0F" w:rsidP="00067D0F">
      <w:pPr>
        <w:numPr>
          <w:ilvl w:val="0"/>
          <w:numId w:val="5"/>
        </w:numPr>
        <w:spacing w:after="0" w:line="240" w:lineRule="auto"/>
        <w:rPr>
          <w:rFonts w:ascii="Open Sans" w:eastAsia="Times New Roman" w:hAnsi="Open Sans" w:cs="Times New Roman"/>
          <w:color w:val="3A3A3A"/>
          <w:sz w:val="27"/>
          <w:szCs w:val="27"/>
        </w:rPr>
      </w:pPr>
      <w:r w:rsidRPr="00067D0F">
        <w:rPr>
          <w:rFonts w:ascii="Open Sans" w:eastAsia="Times New Roman" w:hAnsi="Open Sans" w:cs="Times New Roman"/>
          <w:color w:val="3A3A3A"/>
          <w:sz w:val="27"/>
          <w:szCs w:val="27"/>
        </w:rPr>
        <w:t>The function scrolls text on both rows. So, you can’t have a fixed row and a scrolling row;</w:t>
      </w:r>
    </w:p>
    <w:p w14:paraId="6CBE67D1" w14:textId="77777777" w:rsidR="00067D0F" w:rsidRPr="00067D0F" w:rsidRDefault="00067D0F" w:rsidP="00067D0F">
      <w:pPr>
        <w:numPr>
          <w:ilvl w:val="0"/>
          <w:numId w:val="5"/>
        </w:numPr>
        <w:spacing w:after="0" w:line="240" w:lineRule="auto"/>
        <w:rPr>
          <w:rFonts w:ascii="Open Sans" w:eastAsia="Times New Roman" w:hAnsi="Open Sans" w:cs="Times New Roman"/>
          <w:color w:val="3A3A3A"/>
          <w:sz w:val="27"/>
          <w:szCs w:val="27"/>
        </w:rPr>
      </w:pPr>
      <w:r w:rsidRPr="00067D0F">
        <w:rPr>
          <w:rFonts w:ascii="Open Sans" w:eastAsia="Times New Roman" w:hAnsi="Open Sans" w:cs="Times New Roman"/>
          <w:color w:val="3A3A3A"/>
          <w:sz w:val="27"/>
          <w:szCs w:val="27"/>
        </w:rPr>
        <w:t xml:space="preserve">It </w:t>
      </w:r>
      <w:proofErr w:type="gramStart"/>
      <w:r w:rsidRPr="00067D0F">
        <w:rPr>
          <w:rFonts w:ascii="Open Sans" w:eastAsia="Times New Roman" w:hAnsi="Open Sans" w:cs="Times New Roman"/>
          <w:color w:val="3A3A3A"/>
          <w:sz w:val="27"/>
          <w:szCs w:val="27"/>
        </w:rPr>
        <w:t>doesn’t</w:t>
      </w:r>
      <w:proofErr w:type="gramEnd"/>
      <w:r w:rsidRPr="00067D0F">
        <w:rPr>
          <w:rFonts w:ascii="Open Sans" w:eastAsia="Times New Roman" w:hAnsi="Open Sans" w:cs="Times New Roman"/>
          <w:color w:val="3A3A3A"/>
          <w:sz w:val="27"/>
          <w:szCs w:val="27"/>
        </w:rPr>
        <w:t xml:space="preserve"> work properly if you try to display messages longer than 16 characters.</w:t>
      </w:r>
    </w:p>
    <w:p w14:paraId="5FA1B6E8" w14:textId="77777777" w:rsidR="00067D0F" w:rsidRPr="00067D0F" w:rsidRDefault="00067D0F" w:rsidP="00067D0F">
      <w:pPr>
        <w:spacing w:after="336" w:line="240" w:lineRule="auto"/>
        <w:rPr>
          <w:rFonts w:ascii="Open Sans" w:eastAsia="Times New Roman" w:hAnsi="Open Sans" w:cs="Times New Roman"/>
          <w:color w:val="3A3A3A"/>
          <w:sz w:val="27"/>
          <w:szCs w:val="27"/>
        </w:rPr>
      </w:pPr>
      <w:r w:rsidRPr="00067D0F">
        <w:rPr>
          <w:rFonts w:ascii="Open Sans" w:eastAsia="Times New Roman" w:hAnsi="Open Sans" w:cs="Times New Roman"/>
          <w:color w:val="3A3A3A"/>
          <w:sz w:val="27"/>
          <w:szCs w:val="27"/>
        </w:rPr>
        <w:t xml:space="preserve">So, </w:t>
      </w:r>
      <w:proofErr w:type="gramStart"/>
      <w:r w:rsidRPr="00067D0F">
        <w:rPr>
          <w:rFonts w:ascii="Open Sans" w:eastAsia="Times New Roman" w:hAnsi="Open Sans" w:cs="Times New Roman"/>
          <w:color w:val="3A3A3A"/>
          <w:sz w:val="27"/>
          <w:szCs w:val="27"/>
        </w:rPr>
        <w:t>we’ve</w:t>
      </w:r>
      <w:proofErr w:type="gramEnd"/>
      <w:r w:rsidRPr="00067D0F">
        <w:rPr>
          <w:rFonts w:ascii="Open Sans" w:eastAsia="Times New Roman" w:hAnsi="Open Sans" w:cs="Times New Roman"/>
          <w:color w:val="3A3A3A"/>
          <w:sz w:val="27"/>
          <w:szCs w:val="27"/>
        </w:rPr>
        <w:t xml:space="preserve"> created a sample sketch with a function you can use in your projects to scroll longer messages.</w:t>
      </w:r>
    </w:p>
    <w:p w14:paraId="59F2D765" w14:textId="77777777" w:rsidR="00067D0F" w:rsidRPr="00067D0F" w:rsidRDefault="00067D0F" w:rsidP="00067D0F">
      <w:pPr>
        <w:spacing w:after="336" w:line="240" w:lineRule="auto"/>
        <w:rPr>
          <w:rFonts w:ascii="Open Sans" w:eastAsia="Times New Roman" w:hAnsi="Open Sans" w:cs="Times New Roman"/>
          <w:color w:val="3A3A3A"/>
          <w:sz w:val="27"/>
          <w:szCs w:val="27"/>
        </w:rPr>
      </w:pPr>
      <w:r w:rsidRPr="00067D0F">
        <w:rPr>
          <w:rFonts w:ascii="Open Sans" w:eastAsia="Times New Roman" w:hAnsi="Open Sans" w:cs="Times New Roman"/>
          <w:color w:val="3A3A3A"/>
          <w:sz w:val="27"/>
          <w:szCs w:val="27"/>
        </w:rPr>
        <w:t>The following sketch displays a static message in the first row and a scrolling message longer than 16 characters in the second row.</w:t>
      </w:r>
    </w:p>
    <w:p w14:paraId="543E13DC"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990055"/>
          <w:sz w:val="23"/>
          <w:szCs w:val="23"/>
          <w:bdr w:val="none" w:sz="0" w:space="0" w:color="auto" w:frame="1"/>
        </w:rPr>
        <w:t>#</w:t>
      </w:r>
      <w:r w:rsidRPr="00067D0F">
        <w:rPr>
          <w:rFonts w:ascii="Consolas" w:eastAsia="Times New Roman" w:hAnsi="Consolas" w:cs="Consolas"/>
          <w:color w:val="0077AA"/>
          <w:sz w:val="23"/>
          <w:szCs w:val="23"/>
          <w:bdr w:val="none" w:sz="0" w:space="0" w:color="auto" w:frame="1"/>
        </w:rPr>
        <w:t>include</w:t>
      </w:r>
      <w:r w:rsidRPr="00067D0F">
        <w:rPr>
          <w:rFonts w:ascii="Consolas" w:eastAsia="Times New Roman" w:hAnsi="Consolas" w:cs="Consolas"/>
          <w:color w:val="990055"/>
          <w:sz w:val="23"/>
          <w:szCs w:val="23"/>
          <w:bdr w:val="none" w:sz="0" w:space="0" w:color="auto" w:frame="1"/>
        </w:rPr>
        <w:t xml:space="preserve"> </w:t>
      </w:r>
      <w:r w:rsidRPr="00067D0F">
        <w:rPr>
          <w:rFonts w:ascii="Consolas" w:eastAsia="Times New Roman" w:hAnsi="Consolas" w:cs="Consolas"/>
          <w:color w:val="669900"/>
          <w:sz w:val="23"/>
          <w:szCs w:val="23"/>
          <w:bdr w:val="none" w:sz="0" w:space="0" w:color="auto" w:frame="1"/>
        </w:rPr>
        <w:t>&lt;LiquidCrystal_I2C.h&gt;</w:t>
      </w:r>
    </w:p>
    <w:p w14:paraId="6C8CB46A"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6CF22A03"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708090"/>
          <w:sz w:val="23"/>
          <w:szCs w:val="23"/>
          <w:bdr w:val="none" w:sz="0" w:space="0" w:color="auto" w:frame="1"/>
        </w:rPr>
        <w:t>// set the LCD number of columns and rows</w:t>
      </w:r>
    </w:p>
    <w:p w14:paraId="21429753"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77AA"/>
          <w:sz w:val="23"/>
          <w:szCs w:val="23"/>
          <w:bdr w:val="none" w:sz="0" w:space="0" w:color="auto" w:frame="1"/>
        </w:rPr>
        <w:t>int</w:t>
      </w:r>
      <w:r w:rsidRPr="00067D0F">
        <w:rPr>
          <w:rFonts w:ascii="Consolas" w:eastAsia="Times New Roman" w:hAnsi="Consolas" w:cs="Consolas"/>
          <w:color w:val="000000"/>
          <w:sz w:val="23"/>
          <w:szCs w:val="23"/>
          <w:bdr w:val="none" w:sz="0" w:space="0" w:color="auto" w:frame="1"/>
        </w:rPr>
        <w:t xml:space="preserve"> </w:t>
      </w:r>
      <w:proofErr w:type="spellStart"/>
      <w:r w:rsidRPr="00067D0F">
        <w:rPr>
          <w:rFonts w:ascii="Consolas" w:eastAsia="Times New Roman" w:hAnsi="Consolas" w:cs="Consolas"/>
          <w:color w:val="000000"/>
          <w:sz w:val="23"/>
          <w:szCs w:val="23"/>
          <w:bdr w:val="none" w:sz="0" w:space="0" w:color="auto" w:frame="1"/>
        </w:rPr>
        <w:t>lcdColumns</w:t>
      </w:r>
      <w:proofErr w:type="spellEnd"/>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A6E3A"/>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proofErr w:type="gramStart"/>
      <w:r w:rsidRPr="00067D0F">
        <w:rPr>
          <w:rFonts w:ascii="Consolas" w:eastAsia="Times New Roman" w:hAnsi="Consolas" w:cs="Consolas"/>
          <w:color w:val="990055"/>
          <w:sz w:val="23"/>
          <w:szCs w:val="23"/>
          <w:bdr w:val="none" w:sz="0" w:space="0" w:color="auto" w:frame="1"/>
        </w:rPr>
        <w:t>16</w:t>
      </w:r>
      <w:r w:rsidRPr="00067D0F">
        <w:rPr>
          <w:rFonts w:ascii="Consolas" w:eastAsia="Times New Roman" w:hAnsi="Consolas" w:cs="Consolas"/>
          <w:color w:val="999999"/>
          <w:sz w:val="23"/>
          <w:szCs w:val="23"/>
          <w:bdr w:val="none" w:sz="0" w:space="0" w:color="auto" w:frame="1"/>
        </w:rPr>
        <w:t>;</w:t>
      </w:r>
      <w:proofErr w:type="gramEnd"/>
    </w:p>
    <w:p w14:paraId="12B403BA"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77AA"/>
          <w:sz w:val="23"/>
          <w:szCs w:val="23"/>
          <w:bdr w:val="none" w:sz="0" w:space="0" w:color="auto" w:frame="1"/>
        </w:rPr>
        <w:t>int</w:t>
      </w:r>
      <w:r w:rsidRPr="00067D0F">
        <w:rPr>
          <w:rFonts w:ascii="Consolas" w:eastAsia="Times New Roman" w:hAnsi="Consolas" w:cs="Consolas"/>
          <w:color w:val="000000"/>
          <w:sz w:val="23"/>
          <w:szCs w:val="23"/>
          <w:bdr w:val="none" w:sz="0" w:space="0" w:color="auto" w:frame="1"/>
        </w:rPr>
        <w:t xml:space="preserve"> </w:t>
      </w:r>
      <w:proofErr w:type="spellStart"/>
      <w:r w:rsidRPr="00067D0F">
        <w:rPr>
          <w:rFonts w:ascii="Consolas" w:eastAsia="Times New Roman" w:hAnsi="Consolas" w:cs="Consolas"/>
          <w:color w:val="000000"/>
          <w:sz w:val="23"/>
          <w:szCs w:val="23"/>
          <w:bdr w:val="none" w:sz="0" w:space="0" w:color="auto" w:frame="1"/>
        </w:rPr>
        <w:t>lcdRows</w:t>
      </w:r>
      <w:proofErr w:type="spellEnd"/>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A6E3A"/>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proofErr w:type="gramStart"/>
      <w:r w:rsidRPr="00067D0F">
        <w:rPr>
          <w:rFonts w:ascii="Consolas" w:eastAsia="Times New Roman" w:hAnsi="Consolas" w:cs="Consolas"/>
          <w:color w:val="990055"/>
          <w:sz w:val="23"/>
          <w:szCs w:val="23"/>
          <w:bdr w:val="none" w:sz="0" w:space="0" w:color="auto" w:frame="1"/>
        </w:rPr>
        <w:t>2</w:t>
      </w:r>
      <w:r w:rsidRPr="00067D0F">
        <w:rPr>
          <w:rFonts w:ascii="Consolas" w:eastAsia="Times New Roman" w:hAnsi="Consolas" w:cs="Consolas"/>
          <w:color w:val="999999"/>
          <w:sz w:val="23"/>
          <w:szCs w:val="23"/>
          <w:bdr w:val="none" w:sz="0" w:space="0" w:color="auto" w:frame="1"/>
        </w:rPr>
        <w:t>;</w:t>
      </w:r>
      <w:proofErr w:type="gramEnd"/>
    </w:p>
    <w:p w14:paraId="1EFFAF5E"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51F776D9"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708090"/>
          <w:sz w:val="23"/>
          <w:szCs w:val="23"/>
          <w:bdr w:val="none" w:sz="0" w:space="0" w:color="auto" w:frame="1"/>
        </w:rPr>
        <w:t>// set LCD address, number of columns and rows</w:t>
      </w:r>
    </w:p>
    <w:p w14:paraId="1D974A89"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708090"/>
          <w:sz w:val="23"/>
          <w:szCs w:val="23"/>
          <w:bdr w:val="none" w:sz="0" w:space="0" w:color="auto" w:frame="1"/>
        </w:rPr>
        <w:t>// if you don't know your display address, run an I2C scanner sketch</w:t>
      </w:r>
    </w:p>
    <w:p w14:paraId="50132C3B"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LiquidCrystal_I2C </w:t>
      </w:r>
      <w:proofErr w:type="gramStart"/>
      <w:r w:rsidRPr="00067D0F">
        <w:rPr>
          <w:rFonts w:ascii="Consolas" w:eastAsia="Times New Roman" w:hAnsi="Consolas" w:cs="Consolas"/>
          <w:color w:val="DD4A68"/>
          <w:sz w:val="23"/>
          <w:szCs w:val="23"/>
          <w:bdr w:val="none" w:sz="0" w:space="0" w:color="auto" w:frame="1"/>
        </w:rPr>
        <w:t>lcd</w:t>
      </w:r>
      <w:r w:rsidRPr="00067D0F">
        <w:rPr>
          <w:rFonts w:ascii="Consolas" w:eastAsia="Times New Roman" w:hAnsi="Consolas" w:cs="Consolas"/>
          <w:color w:val="999999"/>
          <w:sz w:val="23"/>
          <w:szCs w:val="23"/>
          <w:bdr w:val="none" w:sz="0" w:space="0" w:color="auto" w:frame="1"/>
        </w:rPr>
        <w:t>(</w:t>
      </w:r>
      <w:proofErr w:type="gramEnd"/>
      <w:r w:rsidRPr="00067D0F">
        <w:rPr>
          <w:rFonts w:ascii="Consolas" w:eastAsia="Times New Roman" w:hAnsi="Consolas" w:cs="Consolas"/>
          <w:color w:val="990055"/>
          <w:sz w:val="23"/>
          <w:szCs w:val="23"/>
          <w:bdr w:val="none" w:sz="0" w:space="0" w:color="auto" w:frame="1"/>
        </w:rPr>
        <w:t>0x27</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proofErr w:type="spellStart"/>
      <w:r w:rsidRPr="00067D0F">
        <w:rPr>
          <w:rFonts w:ascii="Consolas" w:eastAsia="Times New Roman" w:hAnsi="Consolas" w:cs="Consolas"/>
          <w:color w:val="000000"/>
          <w:sz w:val="23"/>
          <w:szCs w:val="23"/>
          <w:bdr w:val="none" w:sz="0" w:space="0" w:color="auto" w:frame="1"/>
        </w:rPr>
        <w:t>lcdColumns</w:t>
      </w:r>
      <w:proofErr w:type="spellEnd"/>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proofErr w:type="spellStart"/>
      <w:r w:rsidRPr="00067D0F">
        <w:rPr>
          <w:rFonts w:ascii="Consolas" w:eastAsia="Times New Roman" w:hAnsi="Consolas" w:cs="Consolas"/>
          <w:color w:val="000000"/>
          <w:sz w:val="23"/>
          <w:szCs w:val="23"/>
          <w:bdr w:val="none" w:sz="0" w:space="0" w:color="auto" w:frame="1"/>
        </w:rPr>
        <w:t>lcdRows</w:t>
      </w:r>
      <w:proofErr w:type="spellEnd"/>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p>
    <w:p w14:paraId="0A94B1B2"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0571C07A"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String </w:t>
      </w:r>
      <w:proofErr w:type="spellStart"/>
      <w:r w:rsidRPr="00067D0F">
        <w:rPr>
          <w:rFonts w:ascii="Consolas" w:eastAsia="Times New Roman" w:hAnsi="Consolas" w:cs="Consolas"/>
          <w:color w:val="000000"/>
          <w:sz w:val="23"/>
          <w:szCs w:val="23"/>
          <w:bdr w:val="none" w:sz="0" w:space="0" w:color="auto" w:frame="1"/>
        </w:rPr>
        <w:t>messageStatic</w:t>
      </w:r>
      <w:proofErr w:type="spellEnd"/>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A6E3A"/>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669900"/>
          <w:sz w:val="23"/>
          <w:szCs w:val="23"/>
          <w:bdr w:val="none" w:sz="0" w:space="0" w:color="auto" w:frame="1"/>
        </w:rPr>
        <w:t>"Static message"</w:t>
      </w:r>
      <w:r w:rsidRPr="00067D0F">
        <w:rPr>
          <w:rFonts w:ascii="Consolas" w:eastAsia="Times New Roman" w:hAnsi="Consolas" w:cs="Consolas"/>
          <w:color w:val="999999"/>
          <w:sz w:val="23"/>
          <w:szCs w:val="23"/>
          <w:bdr w:val="none" w:sz="0" w:space="0" w:color="auto" w:frame="1"/>
        </w:rPr>
        <w:t>;</w:t>
      </w:r>
    </w:p>
    <w:p w14:paraId="77F1AE61"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String </w:t>
      </w:r>
      <w:proofErr w:type="spellStart"/>
      <w:r w:rsidRPr="00067D0F">
        <w:rPr>
          <w:rFonts w:ascii="Consolas" w:eastAsia="Times New Roman" w:hAnsi="Consolas" w:cs="Consolas"/>
          <w:color w:val="000000"/>
          <w:sz w:val="23"/>
          <w:szCs w:val="23"/>
          <w:bdr w:val="none" w:sz="0" w:space="0" w:color="auto" w:frame="1"/>
        </w:rPr>
        <w:t>messageToScroll</w:t>
      </w:r>
      <w:proofErr w:type="spellEnd"/>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A6E3A"/>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669900"/>
          <w:sz w:val="23"/>
          <w:szCs w:val="23"/>
          <w:bdr w:val="none" w:sz="0" w:space="0" w:color="auto" w:frame="1"/>
        </w:rPr>
        <w:t>"This is a scrolling message with more than 16 characters"</w:t>
      </w:r>
      <w:r w:rsidRPr="00067D0F">
        <w:rPr>
          <w:rFonts w:ascii="Consolas" w:eastAsia="Times New Roman" w:hAnsi="Consolas" w:cs="Consolas"/>
          <w:color w:val="999999"/>
          <w:sz w:val="23"/>
          <w:szCs w:val="23"/>
          <w:bdr w:val="none" w:sz="0" w:space="0" w:color="auto" w:frame="1"/>
        </w:rPr>
        <w:t>;</w:t>
      </w:r>
    </w:p>
    <w:p w14:paraId="0DBBC9EF"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783E91B0"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708090"/>
          <w:sz w:val="23"/>
          <w:szCs w:val="23"/>
          <w:bdr w:val="none" w:sz="0" w:space="0" w:color="auto" w:frame="1"/>
        </w:rPr>
        <w:t>// Function to scroll text</w:t>
      </w:r>
    </w:p>
    <w:p w14:paraId="1368122A"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708090"/>
          <w:sz w:val="23"/>
          <w:szCs w:val="23"/>
          <w:bdr w:val="none" w:sz="0" w:space="0" w:color="auto" w:frame="1"/>
        </w:rPr>
        <w:t xml:space="preserve">// The function </w:t>
      </w:r>
      <w:proofErr w:type="spellStart"/>
      <w:r w:rsidRPr="00067D0F">
        <w:rPr>
          <w:rFonts w:ascii="Consolas" w:eastAsia="Times New Roman" w:hAnsi="Consolas" w:cs="Consolas"/>
          <w:color w:val="708090"/>
          <w:sz w:val="23"/>
          <w:szCs w:val="23"/>
          <w:bdr w:val="none" w:sz="0" w:space="0" w:color="auto" w:frame="1"/>
        </w:rPr>
        <w:t>acepts</w:t>
      </w:r>
      <w:proofErr w:type="spellEnd"/>
      <w:r w:rsidRPr="00067D0F">
        <w:rPr>
          <w:rFonts w:ascii="Consolas" w:eastAsia="Times New Roman" w:hAnsi="Consolas" w:cs="Consolas"/>
          <w:color w:val="708090"/>
          <w:sz w:val="23"/>
          <w:szCs w:val="23"/>
          <w:bdr w:val="none" w:sz="0" w:space="0" w:color="auto" w:frame="1"/>
        </w:rPr>
        <w:t xml:space="preserve"> the following arguments:</w:t>
      </w:r>
    </w:p>
    <w:p w14:paraId="1A8D873D"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708090"/>
          <w:sz w:val="23"/>
          <w:szCs w:val="23"/>
          <w:bdr w:val="none" w:sz="0" w:space="0" w:color="auto" w:frame="1"/>
        </w:rPr>
        <w:t>// row: row number where the text will be displayed</w:t>
      </w:r>
    </w:p>
    <w:p w14:paraId="4289E88E"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708090"/>
          <w:sz w:val="23"/>
          <w:szCs w:val="23"/>
          <w:bdr w:val="none" w:sz="0" w:space="0" w:color="auto" w:frame="1"/>
        </w:rPr>
        <w:t>// message: message to scroll</w:t>
      </w:r>
    </w:p>
    <w:p w14:paraId="3FAB6EAC"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708090"/>
          <w:sz w:val="23"/>
          <w:szCs w:val="23"/>
          <w:bdr w:val="none" w:sz="0" w:space="0" w:color="auto" w:frame="1"/>
        </w:rPr>
        <w:t xml:space="preserve">// </w:t>
      </w:r>
      <w:proofErr w:type="spellStart"/>
      <w:r w:rsidRPr="00067D0F">
        <w:rPr>
          <w:rFonts w:ascii="Consolas" w:eastAsia="Times New Roman" w:hAnsi="Consolas" w:cs="Consolas"/>
          <w:color w:val="708090"/>
          <w:sz w:val="23"/>
          <w:szCs w:val="23"/>
          <w:bdr w:val="none" w:sz="0" w:space="0" w:color="auto" w:frame="1"/>
        </w:rPr>
        <w:t>delayTime</w:t>
      </w:r>
      <w:proofErr w:type="spellEnd"/>
      <w:r w:rsidRPr="00067D0F">
        <w:rPr>
          <w:rFonts w:ascii="Consolas" w:eastAsia="Times New Roman" w:hAnsi="Consolas" w:cs="Consolas"/>
          <w:color w:val="708090"/>
          <w:sz w:val="23"/>
          <w:szCs w:val="23"/>
          <w:bdr w:val="none" w:sz="0" w:space="0" w:color="auto" w:frame="1"/>
        </w:rPr>
        <w:t>: delay between each character shifting</w:t>
      </w:r>
    </w:p>
    <w:p w14:paraId="2EC18338"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708090"/>
          <w:sz w:val="23"/>
          <w:szCs w:val="23"/>
          <w:bdr w:val="none" w:sz="0" w:space="0" w:color="auto" w:frame="1"/>
        </w:rPr>
        <w:t xml:space="preserve">// </w:t>
      </w:r>
      <w:proofErr w:type="spellStart"/>
      <w:r w:rsidRPr="00067D0F">
        <w:rPr>
          <w:rFonts w:ascii="Consolas" w:eastAsia="Times New Roman" w:hAnsi="Consolas" w:cs="Consolas"/>
          <w:color w:val="708090"/>
          <w:sz w:val="23"/>
          <w:szCs w:val="23"/>
          <w:bdr w:val="none" w:sz="0" w:space="0" w:color="auto" w:frame="1"/>
        </w:rPr>
        <w:t>lcdColumns</w:t>
      </w:r>
      <w:proofErr w:type="spellEnd"/>
      <w:r w:rsidRPr="00067D0F">
        <w:rPr>
          <w:rFonts w:ascii="Consolas" w:eastAsia="Times New Roman" w:hAnsi="Consolas" w:cs="Consolas"/>
          <w:color w:val="708090"/>
          <w:sz w:val="23"/>
          <w:szCs w:val="23"/>
          <w:bdr w:val="none" w:sz="0" w:space="0" w:color="auto" w:frame="1"/>
        </w:rPr>
        <w:t>: number of columns of your LCD</w:t>
      </w:r>
    </w:p>
    <w:p w14:paraId="50D3C0CD"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77AA"/>
          <w:sz w:val="23"/>
          <w:szCs w:val="23"/>
          <w:bdr w:val="none" w:sz="0" w:space="0" w:color="auto" w:frame="1"/>
        </w:rPr>
        <w:t>void</w:t>
      </w:r>
      <w:r w:rsidRPr="00067D0F">
        <w:rPr>
          <w:rFonts w:ascii="Consolas" w:eastAsia="Times New Roman" w:hAnsi="Consolas" w:cs="Consolas"/>
          <w:color w:val="000000"/>
          <w:sz w:val="23"/>
          <w:szCs w:val="23"/>
          <w:bdr w:val="none" w:sz="0" w:space="0" w:color="auto" w:frame="1"/>
        </w:rPr>
        <w:t xml:space="preserve"> </w:t>
      </w:r>
      <w:proofErr w:type="spellStart"/>
      <w:proofErr w:type="gramStart"/>
      <w:r w:rsidRPr="00067D0F">
        <w:rPr>
          <w:rFonts w:ascii="Consolas" w:eastAsia="Times New Roman" w:hAnsi="Consolas" w:cs="Consolas"/>
          <w:color w:val="DD4A68"/>
          <w:sz w:val="23"/>
          <w:szCs w:val="23"/>
          <w:bdr w:val="none" w:sz="0" w:space="0" w:color="auto" w:frame="1"/>
        </w:rPr>
        <w:t>scrollText</w:t>
      </w:r>
      <w:proofErr w:type="spellEnd"/>
      <w:r w:rsidRPr="00067D0F">
        <w:rPr>
          <w:rFonts w:ascii="Consolas" w:eastAsia="Times New Roman" w:hAnsi="Consolas" w:cs="Consolas"/>
          <w:color w:val="999999"/>
          <w:sz w:val="23"/>
          <w:szCs w:val="23"/>
          <w:bdr w:val="none" w:sz="0" w:space="0" w:color="auto" w:frame="1"/>
        </w:rPr>
        <w:t>(</w:t>
      </w:r>
      <w:proofErr w:type="gramEnd"/>
      <w:r w:rsidRPr="00067D0F">
        <w:rPr>
          <w:rFonts w:ascii="Consolas" w:eastAsia="Times New Roman" w:hAnsi="Consolas" w:cs="Consolas"/>
          <w:color w:val="0077AA"/>
          <w:sz w:val="23"/>
          <w:szCs w:val="23"/>
          <w:bdr w:val="none" w:sz="0" w:space="0" w:color="auto" w:frame="1"/>
        </w:rPr>
        <w:t>int</w:t>
      </w:r>
      <w:r w:rsidRPr="00067D0F">
        <w:rPr>
          <w:rFonts w:ascii="Consolas" w:eastAsia="Times New Roman" w:hAnsi="Consolas" w:cs="Consolas"/>
          <w:color w:val="000000"/>
          <w:sz w:val="23"/>
          <w:szCs w:val="23"/>
          <w:bdr w:val="none" w:sz="0" w:space="0" w:color="auto" w:frame="1"/>
        </w:rPr>
        <w:t xml:space="preserve"> row</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String message</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0077AA"/>
          <w:sz w:val="23"/>
          <w:szCs w:val="23"/>
          <w:bdr w:val="none" w:sz="0" w:space="0" w:color="auto" w:frame="1"/>
        </w:rPr>
        <w:t>int</w:t>
      </w:r>
      <w:r w:rsidRPr="00067D0F">
        <w:rPr>
          <w:rFonts w:ascii="Consolas" w:eastAsia="Times New Roman" w:hAnsi="Consolas" w:cs="Consolas"/>
          <w:color w:val="000000"/>
          <w:sz w:val="23"/>
          <w:szCs w:val="23"/>
          <w:bdr w:val="none" w:sz="0" w:space="0" w:color="auto" w:frame="1"/>
        </w:rPr>
        <w:t xml:space="preserve"> </w:t>
      </w:r>
      <w:proofErr w:type="spellStart"/>
      <w:r w:rsidRPr="00067D0F">
        <w:rPr>
          <w:rFonts w:ascii="Consolas" w:eastAsia="Times New Roman" w:hAnsi="Consolas" w:cs="Consolas"/>
          <w:color w:val="000000"/>
          <w:sz w:val="23"/>
          <w:szCs w:val="23"/>
          <w:bdr w:val="none" w:sz="0" w:space="0" w:color="auto" w:frame="1"/>
        </w:rPr>
        <w:t>delayTime</w:t>
      </w:r>
      <w:proofErr w:type="spellEnd"/>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0077AA"/>
          <w:sz w:val="23"/>
          <w:szCs w:val="23"/>
          <w:bdr w:val="none" w:sz="0" w:space="0" w:color="auto" w:frame="1"/>
        </w:rPr>
        <w:t>int</w:t>
      </w:r>
      <w:r w:rsidRPr="00067D0F">
        <w:rPr>
          <w:rFonts w:ascii="Consolas" w:eastAsia="Times New Roman" w:hAnsi="Consolas" w:cs="Consolas"/>
          <w:color w:val="000000"/>
          <w:sz w:val="23"/>
          <w:szCs w:val="23"/>
          <w:bdr w:val="none" w:sz="0" w:space="0" w:color="auto" w:frame="1"/>
        </w:rPr>
        <w:t xml:space="preserve"> </w:t>
      </w:r>
      <w:proofErr w:type="spellStart"/>
      <w:r w:rsidRPr="00067D0F">
        <w:rPr>
          <w:rFonts w:ascii="Consolas" w:eastAsia="Times New Roman" w:hAnsi="Consolas" w:cs="Consolas"/>
          <w:color w:val="000000"/>
          <w:sz w:val="23"/>
          <w:szCs w:val="23"/>
          <w:bdr w:val="none" w:sz="0" w:space="0" w:color="auto" w:frame="1"/>
        </w:rPr>
        <w:t>lcdColumns</w:t>
      </w:r>
      <w:proofErr w:type="spellEnd"/>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9999"/>
          <w:sz w:val="23"/>
          <w:szCs w:val="23"/>
          <w:bdr w:val="none" w:sz="0" w:space="0" w:color="auto" w:frame="1"/>
        </w:rPr>
        <w:t>{</w:t>
      </w:r>
    </w:p>
    <w:p w14:paraId="669860EC"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lastRenderedPageBreak/>
        <w:t xml:space="preserve">  </w:t>
      </w:r>
      <w:r w:rsidRPr="00067D0F">
        <w:rPr>
          <w:rFonts w:ascii="Consolas" w:eastAsia="Times New Roman" w:hAnsi="Consolas" w:cs="Consolas"/>
          <w:color w:val="0077AA"/>
          <w:sz w:val="23"/>
          <w:szCs w:val="23"/>
          <w:bdr w:val="none" w:sz="0" w:space="0" w:color="auto" w:frame="1"/>
        </w:rPr>
        <w:t>for</w:t>
      </w: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77AA"/>
          <w:sz w:val="23"/>
          <w:szCs w:val="23"/>
          <w:bdr w:val="none" w:sz="0" w:space="0" w:color="auto" w:frame="1"/>
        </w:rPr>
        <w:t>int</w:t>
      </w:r>
      <w:r w:rsidRPr="00067D0F">
        <w:rPr>
          <w:rFonts w:ascii="Consolas" w:eastAsia="Times New Roman" w:hAnsi="Consolas" w:cs="Consolas"/>
          <w:color w:val="000000"/>
          <w:sz w:val="23"/>
          <w:szCs w:val="23"/>
          <w:bdr w:val="none" w:sz="0" w:space="0" w:color="auto" w:frame="1"/>
        </w:rPr>
        <w:t xml:space="preserve"> </w:t>
      </w:r>
      <w:proofErr w:type="spellStart"/>
      <w:r w:rsidRPr="00067D0F">
        <w:rPr>
          <w:rFonts w:ascii="Consolas" w:eastAsia="Times New Roman" w:hAnsi="Consolas" w:cs="Consolas"/>
          <w:color w:val="000000"/>
          <w:sz w:val="23"/>
          <w:szCs w:val="23"/>
          <w:bdr w:val="none" w:sz="0" w:space="0" w:color="auto" w:frame="1"/>
        </w:rPr>
        <w:t>i</w:t>
      </w:r>
      <w:proofErr w:type="spellEnd"/>
      <w:r w:rsidRPr="00067D0F">
        <w:rPr>
          <w:rFonts w:ascii="Consolas" w:eastAsia="Times New Roman" w:hAnsi="Consolas" w:cs="Consolas"/>
          <w:color w:val="9A6E3A"/>
          <w:sz w:val="23"/>
          <w:szCs w:val="23"/>
          <w:bdr w:val="none" w:sz="0" w:space="0" w:color="auto" w:frame="1"/>
        </w:rPr>
        <w:t>=</w:t>
      </w:r>
      <w:r w:rsidRPr="00067D0F">
        <w:rPr>
          <w:rFonts w:ascii="Consolas" w:eastAsia="Times New Roman" w:hAnsi="Consolas" w:cs="Consolas"/>
          <w:color w:val="990055"/>
          <w:sz w:val="23"/>
          <w:szCs w:val="23"/>
          <w:bdr w:val="none" w:sz="0" w:space="0" w:color="auto" w:frame="1"/>
        </w:rPr>
        <w:t>0</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proofErr w:type="spellStart"/>
      <w:r w:rsidRPr="00067D0F">
        <w:rPr>
          <w:rFonts w:ascii="Consolas" w:eastAsia="Times New Roman" w:hAnsi="Consolas" w:cs="Consolas"/>
          <w:color w:val="000000"/>
          <w:sz w:val="23"/>
          <w:szCs w:val="23"/>
          <w:bdr w:val="none" w:sz="0" w:space="0" w:color="auto" w:frame="1"/>
        </w:rPr>
        <w:t>i</w:t>
      </w:r>
      <w:proofErr w:type="spellEnd"/>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A6E3A"/>
          <w:sz w:val="23"/>
          <w:szCs w:val="23"/>
          <w:bdr w:val="none" w:sz="0" w:space="0" w:color="auto" w:frame="1"/>
        </w:rPr>
        <w:t>&lt;</w:t>
      </w:r>
      <w:r w:rsidRPr="00067D0F">
        <w:rPr>
          <w:rFonts w:ascii="Consolas" w:eastAsia="Times New Roman" w:hAnsi="Consolas" w:cs="Consolas"/>
          <w:color w:val="000000"/>
          <w:sz w:val="23"/>
          <w:szCs w:val="23"/>
          <w:bdr w:val="none" w:sz="0" w:space="0" w:color="auto" w:frame="1"/>
        </w:rPr>
        <w:t xml:space="preserve"> </w:t>
      </w:r>
      <w:proofErr w:type="spellStart"/>
      <w:r w:rsidRPr="00067D0F">
        <w:rPr>
          <w:rFonts w:ascii="Consolas" w:eastAsia="Times New Roman" w:hAnsi="Consolas" w:cs="Consolas"/>
          <w:color w:val="000000"/>
          <w:sz w:val="23"/>
          <w:szCs w:val="23"/>
          <w:bdr w:val="none" w:sz="0" w:space="0" w:color="auto" w:frame="1"/>
        </w:rPr>
        <w:t>lcdColumns</w:t>
      </w:r>
      <w:proofErr w:type="spellEnd"/>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proofErr w:type="spellStart"/>
      <w:r w:rsidRPr="00067D0F">
        <w:rPr>
          <w:rFonts w:ascii="Consolas" w:eastAsia="Times New Roman" w:hAnsi="Consolas" w:cs="Consolas"/>
          <w:color w:val="000000"/>
          <w:sz w:val="23"/>
          <w:szCs w:val="23"/>
          <w:bdr w:val="none" w:sz="0" w:space="0" w:color="auto" w:frame="1"/>
        </w:rPr>
        <w:t>i</w:t>
      </w:r>
      <w:proofErr w:type="spellEnd"/>
      <w:r w:rsidRPr="00067D0F">
        <w:rPr>
          <w:rFonts w:ascii="Consolas" w:eastAsia="Times New Roman" w:hAnsi="Consolas" w:cs="Consolas"/>
          <w:color w:val="9A6E3A"/>
          <w:sz w:val="23"/>
          <w:szCs w:val="23"/>
          <w:bdr w:val="none" w:sz="0" w:space="0" w:color="auto" w:frame="1"/>
        </w:rPr>
        <w:t>++</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9999"/>
          <w:sz w:val="23"/>
          <w:szCs w:val="23"/>
          <w:bdr w:val="none" w:sz="0" w:space="0" w:color="auto" w:frame="1"/>
        </w:rPr>
        <w:t>{</w:t>
      </w:r>
    </w:p>
    <w:p w14:paraId="7ECB1F83"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message </w:t>
      </w:r>
      <w:r w:rsidRPr="00067D0F">
        <w:rPr>
          <w:rFonts w:ascii="Consolas" w:eastAsia="Times New Roman" w:hAnsi="Consolas" w:cs="Consolas"/>
          <w:color w:val="9A6E3A"/>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669900"/>
          <w:sz w:val="23"/>
          <w:szCs w:val="23"/>
          <w:bdr w:val="none" w:sz="0" w:space="0" w:color="auto" w:frame="1"/>
        </w:rPr>
        <w:t>" "</w:t>
      </w: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A6E3A"/>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proofErr w:type="gramStart"/>
      <w:r w:rsidRPr="00067D0F">
        <w:rPr>
          <w:rFonts w:ascii="Consolas" w:eastAsia="Times New Roman" w:hAnsi="Consolas" w:cs="Consolas"/>
          <w:color w:val="000000"/>
          <w:sz w:val="23"/>
          <w:szCs w:val="23"/>
          <w:bdr w:val="none" w:sz="0" w:space="0" w:color="auto" w:frame="1"/>
        </w:rPr>
        <w:t>message</w:t>
      </w:r>
      <w:r w:rsidRPr="00067D0F">
        <w:rPr>
          <w:rFonts w:ascii="Consolas" w:eastAsia="Times New Roman" w:hAnsi="Consolas" w:cs="Consolas"/>
          <w:color w:val="999999"/>
          <w:sz w:val="23"/>
          <w:szCs w:val="23"/>
          <w:bdr w:val="none" w:sz="0" w:space="0" w:color="auto" w:frame="1"/>
        </w:rPr>
        <w:t>;</w:t>
      </w:r>
      <w:proofErr w:type="gramEnd"/>
      <w:r w:rsidRPr="00067D0F">
        <w:rPr>
          <w:rFonts w:ascii="Consolas" w:eastAsia="Times New Roman" w:hAnsi="Consolas" w:cs="Consolas"/>
          <w:color w:val="000000"/>
          <w:sz w:val="23"/>
          <w:szCs w:val="23"/>
          <w:bdr w:val="none" w:sz="0" w:space="0" w:color="auto" w:frame="1"/>
        </w:rPr>
        <w:t xml:space="preserve">  </w:t>
      </w:r>
    </w:p>
    <w:p w14:paraId="5184E65D"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p>
    <w:p w14:paraId="72866EB3"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message </w:t>
      </w:r>
      <w:r w:rsidRPr="00067D0F">
        <w:rPr>
          <w:rFonts w:ascii="Consolas" w:eastAsia="Times New Roman" w:hAnsi="Consolas" w:cs="Consolas"/>
          <w:color w:val="9A6E3A"/>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message </w:t>
      </w:r>
      <w:r w:rsidRPr="00067D0F">
        <w:rPr>
          <w:rFonts w:ascii="Consolas" w:eastAsia="Times New Roman" w:hAnsi="Consolas" w:cs="Consolas"/>
          <w:color w:val="9A6E3A"/>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669900"/>
          <w:sz w:val="23"/>
          <w:szCs w:val="23"/>
          <w:bdr w:val="none" w:sz="0" w:space="0" w:color="auto" w:frame="1"/>
        </w:rPr>
        <w:t xml:space="preserve">" </w:t>
      </w:r>
      <w:proofErr w:type="gramStart"/>
      <w:r w:rsidRPr="00067D0F">
        <w:rPr>
          <w:rFonts w:ascii="Consolas" w:eastAsia="Times New Roman" w:hAnsi="Consolas" w:cs="Consolas"/>
          <w:color w:val="669900"/>
          <w:sz w:val="23"/>
          <w:szCs w:val="23"/>
          <w:bdr w:val="none" w:sz="0" w:space="0" w:color="auto" w:frame="1"/>
        </w:rPr>
        <w:t>"</w:t>
      </w:r>
      <w:r w:rsidRPr="00067D0F">
        <w:rPr>
          <w:rFonts w:ascii="Consolas" w:eastAsia="Times New Roman" w:hAnsi="Consolas" w:cs="Consolas"/>
          <w:color w:val="999999"/>
          <w:sz w:val="23"/>
          <w:szCs w:val="23"/>
          <w:bdr w:val="none" w:sz="0" w:space="0" w:color="auto" w:frame="1"/>
        </w:rPr>
        <w:t>;</w:t>
      </w:r>
      <w:proofErr w:type="gramEnd"/>
      <w:r w:rsidRPr="00067D0F">
        <w:rPr>
          <w:rFonts w:ascii="Consolas" w:eastAsia="Times New Roman" w:hAnsi="Consolas" w:cs="Consolas"/>
          <w:color w:val="000000"/>
          <w:sz w:val="23"/>
          <w:szCs w:val="23"/>
          <w:bdr w:val="none" w:sz="0" w:space="0" w:color="auto" w:frame="1"/>
        </w:rPr>
        <w:t xml:space="preserve"> </w:t>
      </w:r>
    </w:p>
    <w:p w14:paraId="2A51BEF7"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0077AA"/>
          <w:sz w:val="23"/>
          <w:szCs w:val="23"/>
          <w:bdr w:val="none" w:sz="0" w:space="0" w:color="auto" w:frame="1"/>
        </w:rPr>
        <w:t>for</w:t>
      </w: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77AA"/>
          <w:sz w:val="23"/>
          <w:szCs w:val="23"/>
          <w:bdr w:val="none" w:sz="0" w:space="0" w:color="auto" w:frame="1"/>
        </w:rPr>
        <w:t>int</w:t>
      </w:r>
      <w:r w:rsidRPr="00067D0F">
        <w:rPr>
          <w:rFonts w:ascii="Consolas" w:eastAsia="Times New Roman" w:hAnsi="Consolas" w:cs="Consolas"/>
          <w:color w:val="000000"/>
          <w:sz w:val="23"/>
          <w:szCs w:val="23"/>
          <w:bdr w:val="none" w:sz="0" w:space="0" w:color="auto" w:frame="1"/>
        </w:rPr>
        <w:t xml:space="preserve"> pos </w:t>
      </w:r>
      <w:r w:rsidRPr="00067D0F">
        <w:rPr>
          <w:rFonts w:ascii="Consolas" w:eastAsia="Times New Roman" w:hAnsi="Consolas" w:cs="Consolas"/>
          <w:color w:val="9A6E3A"/>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0055"/>
          <w:sz w:val="23"/>
          <w:szCs w:val="23"/>
          <w:bdr w:val="none" w:sz="0" w:space="0" w:color="auto" w:frame="1"/>
        </w:rPr>
        <w:t>0</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pos </w:t>
      </w:r>
      <w:r w:rsidRPr="00067D0F">
        <w:rPr>
          <w:rFonts w:ascii="Consolas" w:eastAsia="Times New Roman" w:hAnsi="Consolas" w:cs="Consolas"/>
          <w:color w:val="9A6E3A"/>
          <w:sz w:val="23"/>
          <w:szCs w:val="23"/>
          <w:bdr w:val="none" w:sz="0" w:space="0" w:color="auto" w:frame="1"/>
        </w:rPr>
        <w:t>&lt;</w:t>
      </w:r>
      <w:r w:rsidRPr="00067D0F">
        <w:rPr>
          <w:rFonts w:ascii="Consolas" w:eastAsia="Times New Roman" w:hAnsi="Consolas" w:cs="Consolas"/>
          <w:color w:val="000000"/>
          <w:sz w:val="23"/>
          <w:szCs w:val="23"/>
          <w:bdr w:val="none" w:sz="0" w:space="0" w:color="auto" w:frame="1"/>
        </w:rPr>
        <w:t xml:space="preserve"> </w:t>
      </w:r>
      <w:proofErr w:type="spellStart"/>
      <w:proofErr w:type="gramStart"/>
      <w:r w:rsidRPr="00067D0F">
        <w:rPr>
          <w:rFonts w:ascii="Consolas" w:eastAsia="Times New Roman" w:hAnsi="Consolas" w:cs="Consolas"/>
          <w:color w:val="000000"/>
          <w:sz w:val="23"/>
          <w:szCs w:val="23"/>
          <w:bdr w:val="none" w:sz="0" w:space="0" w:color="auto" w:frame="1"/>
        </w:rPr>
        <w:t>message</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DD4A68"/>
          <w:sz w:val="23"/>
          <w:szCs w:val="23"/>
          <w:bdr w:val="none" w:sz="0" w:space="0" w:color="auto" w:frame="1"/>
        </w:rPr>
        <w:t>length</w:t>
      </w:r>
      <w:proofErr w:type="spellEnd"/>
      <w:proofErr w:type="gramEnd"/>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pos</w:t>
      </w:r>
      <w:r w:rsidRPr="00067D0F">
        <w:rPr>
          <w:rFonts w:ascii="Consolas" w:eastAsia="Times New Roman" w:hAnsi="Consolas" w:cs="Consolas"/>
          <w:color w:val="9A6E3A"/>
          <w:sz w:val="23"/>
          <w:szCs w:val="23"/>
          <w:bdr w:val="none" w:sz="0" w:space="0" w:color="auto" w:frame="1"/>
        </w:rPr>
        <w:t>++</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9999"/>
          <w:sz w:val="23"/>
          <w:szCs w:val="23"/>
          <w:bdr w:val="none" w:sz="0" w:space="0" w:color="auto" w:frame="1"/>
        </w:rPr>
        <w:t>{</w:t>
      </w:r>
    </w:p>
    <w:p w14:paraId="1D17DFFA"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proofErr w:type="spellStart"/>
      <w:proofErr w:type="gramStart"/>
      <w:r w:rsidRPr="00067D0F">
        <w:rPr>
          <w:rFonts w:ascii="Consolas" w:eastAsia="Times New Roman" w:hAnsi="Consolas" w:cs="Consolas"/>
          <w:color w:val="000000"/>
          <w:sz w:val="23"/>
          <w:szCs w:val="23"/>
          <w:bdr w:val="none" w:sz="0" w:space="0" w:color="auto" w:frame="1"/>
        </w:rPr>
        <w:t>lcd</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DD4A68"/>
          <w:sz w:val="23"/>
          <w:szCs w:val="23"/>
          <w:bdr w:val="none" w:sz="0" w:space="0" w:color="auto" w:frame="1"/>
        </w:rPr>
        <w:t>setCursor</w:t>
      </w:r>
      <w:proofErr w:type="spellEnd"/>
      <w:proofErr w:type="gramEnd"/>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990055"/>
          <w:sz w:val="23"/>
          <w:szCs w:val="23"/>
          <w:bdr w:val="none" w:sz="0" w:space="0" w:color="auto" w:frame="1"/>
        </w:rPr>
        <w:t>0</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row</w:t>
      </w:r>
      <w:r w:rsidRPr="00067D0F">
        <w:rPr>
          <w:rFonts w:ascii="Consolas" w:eastAsia="Times New Roman" w:hAnsi="Consolas" w:cs="Consolas"/>
          <w:color w:val="999999"/>
          <w:sz w:val="23"/>
          <w:szCs w:val="23"/>
          <w:bdr w:val="none" w:sz="0" w:space="0" w:color="auto" w:frame="1"/>
        </w:rPr>
        <w:t>);</w:t>
      </w:r>
    </w:p>
    <w:p w14:paraId="37F82FEB"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proofErr w:type="spellStart"/>
      <w:r w:rsidRPr="00067D0F">
        <w:rPr>
          <w:rFonts w:ascii="Consolas" w:eastAsia="Times New Roman" w:hAnsi="Consolas" w:cs="Consolas"/>
          <w:color w:val="000000"/>
          <w:sz w:val="23"/>
          <w:szCs w:val="23"/>
          <w:bdr w:val="none" w:sz="0" w:space="0" w:color="auto" w:frame="1"/>
        </w:rPr>
        <w:t>lcd</w:t>
      </w:r>
      <w:r w:rsidRPr="00067D0F">
        <w:rPr>
          <w:rFonts w:ascii="Consolas" w:eastAsia="Times New Roman" w:hAnsi="Consolas" w:cs="Consolas"/>
          <w:color w:val="999999"/>
          <w:sz w:val="23"/>
          <w:szCs w:val="23"/>
          <w:bdr w:val="none" w:sz="0" w:space="0" w:color="auto" w:frame="1"/>
        </w:rPr>
        <w:t>.</w:t>
      </w:r>
      <w:proofErr w:type="gramStart"/>
      <w:r w:rsidRPr="00067D0F">
        <w:rPr>
          <w:rFonts w:ascii="Consolas" w:eastAsia="Times New Roman" w:hAnsi="Consolas" w:cs="Consolas"/>
          <w:color w:val="DD4A68"/>
          <w:sz w:val="23"/>
          <w:szCs w:val="23"/>
          <w:bdr w:val="none" w:sz="0" w:space="0" w:color="auto" w:frame="1"/>
        </w:rPr>
        <w:t>print</w:t>
      </w:r>
      <w:proofErr w:type="spellEnd"/>
      <w:r w:rsidRPr="00067D0F">
        <w:rPr>
          <w:rFonts w:ascii="Consolas" w:eastAsia="Times New Roman" w:hAnsi="Consolas" w:cs="Consolas"/>
          <w:color w:val="999999"/>
          <w:sz w:val="23"/>
          <w:szCs w:val="23"/>
          <w:bdr w:val="none" w:sz="0" w:space="0" w:color="auto" w:frame="1"/>
        </w:rPr>
        <w:t>(</w:t>
      </w:r>
      <w:proofErr w:type="spellStart"/>
      <w:proofErr w:type="gramEnd"/>
      <w:r w:rsidRPr="00067D0F">
        <w:rPr>
          <w:rFonts w:ascii="Consolas" w:eastAsia="Times New Roman" w:hAnsi="Consolas" w:cs="Consolas"/>
          <w:color w:val="000000"/>
          <w:sz w:val="23"/>
          <w:szCs w:val="23"/>
          <w:bdr w:val="none" w:sz="0" w:space="0" w:color="auto" w:frame="1"/>
        </w:rPr>
        <w:t>message</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DD4A68"/>
          <w:sz w:val="23"/>
          <w:szCs w:val="23"/>
          <w:bdr w:val="none" w:sz="0" w:space="0" w:color="auto" w:frame="1"/>
        </w:rPr>
        <w:t>substring</w:t>
      </w:r>
      <w:proofErr w:type="spellEnd"/>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pos</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pos </w:t>
      </w:r>
      <w:r w:rsidRPr="00067D0F">
        <w:rPr>
          <w:rFonts w:ascii="Consolas" w:eastAsia="Times New Roman" w:hAnsi="Consolas" w:cs="Consolas"/>
          <w:color w:val="9A6E3A"/>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proofErr w:type="spellStart"/>
      <w:r w:rsidRPr="00067D0F">
        <w:rPr>
          <w:rFonts w:ascii="Consolas" w:eastAsia="Times New Roman" w:hAnsi="Consolas" w:cs="Consolas"/>
          <w:color w:val="000000"/>
          <w:sz w:val="23"/>
          <w:szCs w:val="23"/>
          <w:bdr w:val="none" w:sz="0" w:space="0" w:color="auto" w:frame="1"/>
        </w:rPr>
        <w:t>lcdColumns</w:t>
      </w:r>
      <w:proofErr w:type="spellEnd"/>
      <w:r w:rsidRPr="00067D0F">
        <w:rPr>
          <w:rFonts w:ascii="Consolas" w:eastAsia="Times New Roman" w:hAnsi="Consolas" w:cs="Consolas"/>
          <w:color w:val="999999"/>
          <w:sz w:val="23"/>
          <w:szCs w:val="23"/>
          <w:bdr w:val="none" w:sz="0" w:space="0" w:color="auto" w:frame="1"/>
        </w:rPr>
        <w:t>));</w:t>
      </w:r>
    </w:p>
    <w:p w14:paraId="475329C1"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DD4A68"/>
          <w:sz w:val="23"/>
          <w:szCs w:val="23"/>
          <w:bdr w:val="none" w:sz="0" w:space="0" w:color="auto" w:frame="1"/>
        </w:rPr>
        <w:t>delay</w:t>
      </w:r>
      <w:r w:rsidRPr="00067D0F">
        <w:rPr>
          <w:rFonts w:ascii="Consolas" w:eastAsia="Times New Roman" w:hAnsi="Consolas" w:cs="Consolas"/>
          <w:color w:val="999999"/>
          <w:sz w:val="23"/>
          <w:szCs w:val="23"/>
          <w:bdr w:val="none" w:sz="0" w:space="0" w:color="auto" w:frame="1"/>
        </w:rPr>
        <w:t>(</w:t>
      </w:r>
      <w:proofErr w:type="spellStart"/>
      <w:r w:rsidRPr="00067D0F">
        <w:rPr>
          <w:rFonts w:ascii="Consolas" w:eastAsia="Times New Roman" w:hAnsi="Consolas" w:cs="Consolas"/>
          <w:color w:val="000000"/>
          <w:sz w:val="23"/>
          <w:szCs w:val="23"/>
          <w:bdr w:val="none" w:sz="0" w:space="0" w:color="auto" w:frame="1"/>
        </w:rPr>
        <w:t>delayTime</w:t>
      </w:r>
      <w:proofErr w:type="spellEnd"/>
      <w:proofErr w:type="gramStart"/>
      <w:r w:rsidRPr="00067D0F">
        <w:rPr>
          <w:rFonts w:ascii="Consolas" w:eastAsia="Times New Roman" w:hAnsi="Consolas" w:cs="Consolas"/>
          <w:color w:val="999999"/>
          <w:sz w:val="23"/>
          <w:szCs w:val="23"/>
          <w:bdr w:val="none" w:sz="0" w:space="0" w:color="auto" w:frame="1"/>
        </w:rPr>
        <w:t>);</w:t>
      </w:r>
      <w:proofErr w:type="gramEnd"/>
    </w:p>
    <w:p w14:paraId="5C75B3B8"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9999"/>
          <w:sz w:val="23"/>
          <w:szCs w:val="23"/>
          <w:bdr w:val="none" w:sz="0" w:space="0" w:color="auto" w:frame="1"/>
        </w:rPr>
        <w:t>}</w:t>
      </w:r>
    </w:p>
    <w:p w14:paraId="2A7C752F"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999999"/>
          <w:sz w:val="23"/>
          <w:szCs w:val="23"/>
          <w:bdr w:val="none" w:sz="0" w:space="0" w:color="auto" w:frame="1"/>
        </w:rPr>
        <w:t>}</w:t>
      </w:r>
    </w:p>
    <w:p w14:paraId="03A84FAA"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6B04DA16"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77AA"/>
          <w:sz w:val="23"/>
          <w:szCs w:val="23"/>
          <w:bdr w:val="none" w:sz="0" w:space="0" w:color="auto" w:frame="1"/>
        </w:rPr>
        <w:t>void</w:t>
      </w:r>
      <w:r w:rsidRPr="00067D0F">
        <w:rPr>
          <w:rFonts w:ascii="Consolas" w:eastAsia="Times New Roman" w:hAnsi="Consolas" w:cs="Consolas"/>
          <w:color w:val="000000"/>
          <w:sz w:val="23"/>
          <w:szCs w:val="23"/>
          <w:bdr w:val="none" w:sz="0" w:space="0" w:color="auto" w:frame="1"/>
        </w:rPr>
        <w:t xml:space="preserve"> </w:t>
      </w:r>
      <w:proofErr w:type="gramStart"/>
      <w:r w:rsidRPr="00067D0F">
        <w:rPr>
          <w:rFonts w:ascii="Consolas" w:eastAsia="Times New Roman" w:hAnsi="Consolas" w:cs="Consolas"/>
          <w:color w:val="DD4A68"/>
          <w:sz w:val="23"/>
          <w:szCs w:val="23"/>
          <w:bdr w:val="none" w:sz="0" w:space="0" w:color="auto" w:frame="1"/>
        </w:rPr>
        <w:t>setup</w:t>
      </w:r>
      <w:r w:rsidRPr="00067D0F">
        <w:rPr>
          <w:rFonts w:ascii="Consolas" w:eastAsia="Times New Roman" w:hAnsi="Consolas" w:cs="Consolas"/>
          <w:color w:val="999999"/>
          <w:sz w:val="23"/>
          <w:szCs w:val="23"/>
          <w:bdr w:val="none" w:sz="0" w:space="0" w:color="auto" w:frame="1"/>
        </w:rPr>
        <w:t>(</w:t>
      </w:r>
      <w:proofErr w:type="gramEnd"/>
      <w:r w:rsidRPr="00067D0F">
        <w:rPr>
          <w:rFonts w:ascii="Consolas" w:eastAsia="Times New Roman" w:hAnsi="Consolas" w:cs="Consolas"/>
          <w:color w:val="999999"/>
          <w:sz w:val="23"/>
          <w:szCs w:val="23"/>
          <w:bdr w:val="none" w:sz="0" w:space="0" w:color="auto" w:frame="1"/>
        </w:rPr>
        <w:t>){</w:t>
      </w:r>
    </w:p>
    <w:p w14:paraId="342F7A13"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708090"/>
          <w:sz w:val="23"/>
          <w:szCs w:val="23"/>
          <w:bdr w:val="none" w:sz="0" w:space="0" w:color="auto" w:frame="1"/>
        </w:rPr>
        <w:t>// initialize LCD</w:t>
      </w:r>
    </w:p>
    <w:p w14:paraId="1C6AFCF4"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proofErr w:type="spellStart"/>
      <w:proofErr w:type="gramStart"/>
      <w:r w:rsidRPr="00067D0F">
        <w:rPr>
          <w:rFonts w:ascii="Consolas" w:eastAsia="Times New Roman" w:hAnsi="Consolas" w:cs="Consolas"/>
          <w:color w:val="000000"/>
          <w:sz w:val="23"/>
          <w:szCs w:val="23"/>
          <w:bdr w:val="none" w:sz="0" w:space="0" w:color="auto" w:frame="1"/>
        </w:rPr>
        <w:t>lcd</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DD4A68"/>
          <w:sz w:val="23"/>
          <w:szCs w:val="23"/>
          <w:bdr w:val="none" w:sz="0" w:space="0" w:color="auto" w:frame="1"/>
        </w:rPr>
        <w:t>init</w:t>
      </w:r>
      <w:proofErr w:type="spellEnd"/>
      <w:proofErr w:type="gramEnd"/>
      <w:r w:rsidRPr="00067D0F">
        <w:rPr>
          <w:rFonts w:ascii="Consolas" w:eastAsia="Times New Roman" w:hAnsi="Consolas" w:cs="Consolas"/>
          <w:color w:val="999999"/>
          <w:sz w:val="23"/>
          <w:szCs w:val="23"/>
          <w:bdr w:val="none" w:sz="0" w:space="0" w:color="auto" w:frame="1"/>
        </w:rPr>
        <w:t>();</w:t>
      </w:r>
    </w:p>
    <w:p w14:paraId="4F76CC25"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708090"/>
          <w:sz w:val="23"/>
          <w:szCs w:val="23"/>
          <w:bdr w:val="none" w:sz="0" w:space="0" w:color="auto" w:frame="1"/>
        </w:rPr>
        <w:t xml:space="preserve">// turn on LCD backlight                      </w:t>
      </w:r>
    </w:p>
    <w:p w14:paraId="1B82876D"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proofErr w:type="spellStart"/>
      <w:proofErr w:type="gramStart"/>
      <w:r w:rsidRPr="00067D0F">
        <w:rPr>
          <w:rFonts w:ascii="Consolas" w:eastAsia="Times New Roman" w:hAnsi="Consolas" w:cs="Consolas"/>
          <w:color w:val="000000"/>
          <w:sz w:val="23"/>
          <w:szCs w:val="23"/>
          <w:bdr w:val="none" w:sz="0" w:space="0" w:color="auto" w:frame="1"/>
        </w:rPr>
        <w:t>lcd</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DD4A68"/>
          <w:sz w:val="23"/>
          <w:szCs w:val="23"/>
          <w:bdr w:val="none" w:sz="0" w:space="0" w:color="auto" w:frame="1"/>
        </w:rPr>
        <w:t>backlight</w:t>
      </w:r>
      <w:proofErr w:type="spellEnd"/>
      <w:proofErr w:type="gramEnd"/>
      <w:r w:rsidRPr="00067D0F">
        <w:rPr>
          <w:rFonts w:ascii="Consolas" w:eastAsia="Times New Roman" w:hAnsi="Consolas" w:cs="Consolas"/>
          <w:color w:val="999999"/>
          <w:sz w:val="23"/>
          <w:szCs w:val="23"/>
          <w:bdr w:val="none" w:sz="0" w:space="0" w:color="auto" w:frame="1"/>
        </w:rPr>
        <w:t>();</w:t>
      </w:r>
    </w:p>
    <w:p w14:paraId="79922E38"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999999"/>
          <w:sz w:val="23"/>
          <w:szCs w:val="23"/>
          <w:bdr w:val="none" w:sz="0" w:space="0" w:color="auto" w:frame="1"/>
        </w:rPr>
        <w:t>}</w:t>
      </w:r>
    </w:p>
    <w:p w14:paraId="78042170"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5183B2B5"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77AA"/>
          <w:sz w:val="23"/>
          <w:szCs w:val="23"/>
          <w:bdr w:val="none" w:sz="0" w:space="0" w:color="auto" w:frame="1"/>
        </w:rPr>
        <w:t>void</w:t>
      </w:r>
      <w:r w:rsidRPr="00067D0F">
        <w:rPr>
          <w:rFonts w:ascii="Consolas" w:eastAsia="Times New Roman" w:hAnsi="Consolas" w:cs="Consolas"/>
          <w:color w:val="000000"/>
          <w:sz w:val="23"/>
          <w:szCs w:val="23"/>
          <w:bdr w:val="none" w:sz="0" w:space="0" w:color="auto" w:frame="1"/>
        </w:rPr>
        <w:t xml:space="preserve"> </w:t>
      </w:r>
      <w:proofErr w:type="gramStart"/>
      <w:r w:rsidRPr="00067D0F">
        <w:rPr>
          <w:rFonts w:ascii="Consolas" w:eastAsia="Times New Roman" w:hAnsi="Consolas" w:cs="Consolas"/>
          <w:color w:val="DD4A68"/>
          <w:sz w:val="23"/>
          <w:szCs w:val="23"/>
          <w:bdr w:val="none" w:sz="0" w:space="0" w:color="auto" w:frame="1"/>
        </w:rPr>
        <w:t>loop</w:t>
      </w:r>
      <w:r w:rsidRPr="00067D0F">
        <w:rPr>
          <w:rFonts w:ascii="Consolas" w:eastAsia="Times New Roman" w:hAnsi="Consolas" w:cs="Consolas"/>
          <w:color w:val="999999"/>
          <w:sz w:val="23"/>
          <w:szCs w:val="23"/>
          <w:bdr w:val="none" w:sz="0" w:space="0" w:color="auto" w:frame="1"/>
        </w:rPr>
        <w:t>(</w:t>
      </w:r>
      <w:proofErr w:type="gramEnd"/>
      <w:r w:rsidRPr="00067D0F">
        <w:rPr>
          <w:rFonts w:ascii="Consolas" w:eastAsia="Times New Roman" w:hAnsi="Consolas" w:cs="Consolas"/>
          <w:color w:val="999999"/>
          <w:sz w:val="23"/>
          <w:szCs w:val="23"/>
          <w:bdr w:val="none" w:sz="0" w:space="0" w:color="auto" w:frame="1"/>
        </w:rPr>
        <w:t>){</w:t>
      </w:r>
    </w:p>
    <w:p w14:paraId="446BAEAF"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708090"/>
          <w:sz w:val="23"/>
          <w:szCs w:val="23"/>
          <w:bdr w:val="none" w:sz="0" w:space="0" w:color="auto" w:frame="1"/>
        </w:rPr>
        <w:t>// set cursor to first column, first row</w:t>
      </w:r>
    </w:p>
    <w:p w14:paraId="72193CBF"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proofErr w:type="spellStart"/>
      <w:proofErr w:type="gramStart"/>
      <w:r w:rsidRPr="00067D0F">
        <w:rPr>
          <w:rFonts w:ascii="Consolas" w:eastAsia="Times New Roman" w:hAnsi="Consolas" w:cs="Consolas"/>
          <w:color w:val="000000"/>
          <w:sz w:val="23"/>
          <w:szCs w:val="23"/>
          <w:bdr w:val="none" w:sz="0" w:space="0" w:color="auto" w:frame="1"/>
        </w:rPr>
        <w:t>lcd</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DD4A68"/>
          <w:sz w:val="23"/>
          <w:szCs w:val="23"/>
          <w:bdr w:val="none" w:sz="0" w:space="0" w:color="auto" w:frame="1"/>
        </w:rPr>
        <w:t>setCursor</w:t>
      </w:r>
      <w:proofErr w:type="spellEnd"/>
      <w:proofErr w:type="gramEnd"/>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990055"/>
          <w:sz w:val="23"/>
          <w:szCs w:val="23"/>
          <w:bdr w:val="none" w:sz="0" w:space="0" w:color="auto" w:frame="1"/>
        </w:rPr>
        <w:t>0</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0055"/>
          <w:sz w:val="23"/>
          <w:szCs w:val="23"/>
          <w:bdr w:val="none" w:sz="0" w:space="0" w:color="auto" w:frame="1"/>
        </w:rPr>
        <w:t>0</w:t>
      </w:r>
      <w:r w:rsidRPr="00067D0F">
        <w:rPr>
          <w:rFonts w:ascii="Consolas" w:eastAsia="Times New Roman" w:hAnsi="Consolas" w:cs="Consolas"/>
          <w:color w:val="999999"/>
          <w:sz w:val="23"/>
          <w:szCs w:val="23"/>
          <w:bdr w:val="none" w:sz="0" w:space="0" w:color="auto" w:frame="1"/>
        </w:rPr>
        <w:t>);</w:t>
      </w:r>
    </w:p>
    <w:p w14:paraId="4D3C6F09"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708090"/>
          <w:sz w:val="23"/>
          <w:szCs w:val="23"/>
          <w:bdr w:val="none" w:sz="0" w:space="0" w:color="auto" w:frame="1"/>
        </w:rPr>
        <w:t>// print static message</w:t>
      </w:r>
    </w:p>
    <w:p w14:paraId="227C8BA8"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proofErr w:type="spellStart"/>
      <w:r w:rsidRPr="00067D0F">
        <w:rPr>
          <w:rFonts w:ascii="Consolas" w:eastAsia="Times New Roman" w:hAnsi="Consolas" w:cs="Consolas"/>
          <w:color w:val="000000"/>
          <w:sz w:val="23"/>
          <w:szCs w:val="23"/>
          <w:bdr w:val="none" w:sz="0" w:space="0" w:color="auto" w:frame="1"/>
        </w:rPr>
        <w:t>lcd</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DD4A68"/>
          <w:sz w:val="23"/>
          <w:szCs w:val="23"/>
          <w:bdr w:val="none" w:sz="0" w:space="0" w:color="auto" w:frame="1"/>
        </w:rPr>
        <w:t>print</w:t>
      </w:r>
      <w:proofErr w:type="spellEnd"/>
      <w:r w:rsidRPr="00067D0F">
        <w:rPr>
          <w:rFonts w:ascii="Consolas" w:eastAsia="Times New Roman" w:hAnsi="Consolas" w:cs="Consolas"/>
          <w:color w:val="999999"/>
          <w:sz w:val="23"/>
          <w:szCs w:val="23"/>
          <w:bdr w:val="none" w:sz="0" w:space="0" w:color="auto" w:frame="1"/>
        </w:rPr>
        <w:t>(</w:t>
      </w:r>
      <w:proofErr w:type="spellStart"/>
      <w:r w:rsidRPr="00067D0F">
        <w:rPr>
          <w:rFonts w:ascii="Consolas" w:eastAsia="Times New Roman" w:hAnsi="Consolas" w:cs="Consolas"/>
          <w:color w:val="000000"/>
          <w:sz w:val="23"/>
          <w:szCs w:val="23"/>
          <w:bdr w:val="none" w:sz="0" w:space="0" w:color="auto" w:frame="1"/>
        </w:rPr>
        <w:t>messageStatic</w:t>
      </w:r>
      <w:proofErr w:type="spellEnd"/>
      <w:proofErr w:type="gramStart"/>
      <w:r w:rsidRPr="00067D0F">
        <w:rPr>
          <w:rFonts w:ascii="Consolas" w:eastAsia="Times New Roman" w:hAnsi="Consolas" w:cs="Consolas"/>
          <w:color w:val="999999"/>
          <w:sz w:val="23"/>
          <w:szCs w:val="23"/>
          <w:bdr w:val="none" w:sz="0" w:space="0" w:color="auto" w:frame="1"/>
        </w:rPr>
        <w:t>);</w:t>
      </w:r>
      <w:proofErr w:type="gramEnd"/>
    </w:p>
    <w:p w14:paraId="1F066847"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708090"/>
          <w:sz w:val="23"/>
          <w:szCs w:val="23"/>
          <w:bdr w:val="none" w:sz="0" w:space="0" w:color="auto" w:frame="1"/>
        </w:rPr>
        <w:t>// print scrolling message</w:t>
      </w:r>
    </w:p>
    <w:p w14:paraId="53DB20C4"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proofErr w:type="spellStart"/>
      <w:proofErr w:type="gramStart"/>
      <w:r w:rsidRPr="00067D0F">
        <w:rPr>
          <w:rFonts w:ascii="Consolas" w:eastAsia="Times New Roman" w:hAnsi="Consolas" w:cs="Consolas"/>
          <w:color w:val="DD4A68"/>
          <w:sz w:val="23"/>
          <w:szCs w:val="23"/>
          <w:bdr w:val="none" w:sz="0" w:space="0" w:color="auto" w:frame="1"/>
        </w:rPr>
        <w:t>scrollText</w:t>
      </w:r>
      <w:proofErr w:type="spellEnd"/>
      <w:r w:rsidRPr="00067D0F">
        <w:rPr>
          <w:rFonts w:ascii="Consolas" w:eastAsia="Times New Roman" w:hAnsi="Consolas" w:cs="Consolas"/>
          <w:color w:val="999999"/>
          <w:sz w:val="23"/>
          <w:szCs w:val="23"/>
          <w:bdr w:val="none" w:sz="0" w:space="0" w:color="auto" w:frame="1"/>
        </w:rPr>
        <w:t>(</w:t>
      </w:r>
      <w:proofErr w:type="gramEnd"/>
      <w:r w:rsidRPr="00067D0F">
        <w:rPr>
          <w:rFonts w:ascii="Consolas" w:eastAsia="Times New Roman" w:hAnsi="Consolas" w:cs="Consolas"/>
          <w:color w:val="990055"/>
          <w:sz w:val="23"/>
          <w:szCs w:val="23"/>
          <w:bdr w:val="none" w:sz="0" w:space="0" w:color="auto" w:frame="1"/>
        </w:rPr>
        <w:t>1</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proofErr w:type="spellStart"/>
      <w:r w:rsidRPr="00067D0F">
        <w:rPr>
          <w:rFonts w:ascii="Consolas" w:eastAsia="Times New Roman" w:hAnsi="Consolas" w:cs="Consolas"/>
          <w:color w:val="000000"/>
          <w:sz w:val="23"/>
          <w:szCs w:val="23"/>
          <w:bdr w:val="none" w:sz="0" w:space="0" w:color="auto" w:frame="1"/>
        </w:rPr>
        <w:t>messageToScroll</w:t>
      </w:r>
      <w:proofErr w:type="spellEnd"/>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0055"/>
          <w:sz w:val="23"/>
          <w:szCs w:val="23"/>
          <w:bdr w:val="none" w:sz="0" w:space="0" w:color="auto" w:frame="1"/>
        </w:rPr>
        <w:t>250</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proofErr w:type="spellStart"/>
      <w:r w:rsidRPr="00067D0F">
        <w:rPr>
          <w:rFonts w:ascii="Consolas" w:eastAsia="Times New Roman" w:hAnsi="Consolas" w:cs="Consolas"/>
          <w:color w:val="000000"/>
          <w:sz w:val="23"/>
          <w:szCs w:val="23"/>
          <w:bdr w:val="none" w:sz="0" w:space="0" w:color="auto" w:frame="1"/>
        </w:rPr>
        <w:t>lcdColumns</w:t>
      </w:r>
      <w:proofErr w:type="spellEnd"/>
      <w:r w:rsidRPr="00067D0F">
        <w:rPr>
          <w:rFonts w:ascii="Consolas" w:eastAsia="Times New Roman" w:hAnsi="Consolas" w:cs="Consolas"/>
          <w:color w:val="999999"/>
          <w:sz w:val="23"/>
          <w:szCs w:val="23"/>
          <w:bdr w:val="none" w:sz="0" w:space="0" w:color="auto" w:frame="1"/>
        </w:rPr>
        <w:t>);</w:t>
      </w:r>
    </w:p>
    <w:p w14:paraId="1884E928"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999999"/>
          <w:sz w:val="23"/>
          <w:szCs w:val="23"/>
          <w:bdr w:val="none" w:sz="0" w:space="0" w:color="auto" w:frame="1"/>
        </w:rPr>
        <w:t>}</w:t>
      </w:r>
    </w:p>
    <w:p w14:paraId="3DF150DD" w14:textId="77777777" w:rsidR="00067D0F" w:rsidRDefault="00067D0F" w:rsidP="00067D0F">
      <w:pPr>
        <w:spacing w:after="0" w:line="240" w:lineRule="auto"/>
        <w:rPr>
          <w:rFonts w:ascii="Courier New" w:eastAsia="Times New Roman" w:hAnsi="Courier New" w:cs="Courier New"/>
          <w:color w:val="3A3A3A"/>
          <w:sz w:val="27"/>
          <w:szCs w:val="27"/>
          <w:bdr w:val="none" w:sz="0" w:space="0" w:color="auto" w:frame="1"/>
          <w:shd w:val="clear" w:color="auto" w:fill="EBEBEB"/>
        </w:rPr>
      </w:pPr>
      <w:r w:rsidRPr="00067D0F">
        <w:rPr>
          <w:rFonts w:ascii="Open Sans" w:eastAsia="Times New Roman" w:hAnsi="Open Sans" w:cs="Times New Roman"/>
          <w:color w:val="3A3A3A"/>
          <w:sz w:val="27"/>
          <w:szCs w:val="27"/>
        </w:rPr>
        <w:t>After reading the previous section, you should be familiar on how this sketch works, so we’ll just take a look at the newly created function: </w:t>
      </w:r>
      <w:proofErr w:type="spellStart"/>
      <w:proofErr w:type="gramStart"/>
      <w:r w:rsidRPr="00067D0F">
        <w:rPr>
          <w:rFonts w:ascii="Courier New" w:eastAsia="Times New Roman" w:hAnsi="Courier New" w:cs="Courier New"/>
          <w:color w:val="3A3A3A"/>
          <w:sz w:val="27"/>
          <w:szCs w:val="27"/>
          <w:bdr w:val="none" w:sz="0" w:space="0" w:color="auto" w:frame="1"/>
          <w:shd w:val="clear" w:color="auto" w:fill="EBEBEB"/>
        </w:rPr>
        <w:t>scrollText</w:t>
      </w:r>
      <w:proofErr w:type="spellEnd"/>
      <w:r w:rsidRPr="00067D0F">
        <w:rPr>
          <w:rFonts w:ascii="Courier New" w:eastAsia="Times New Roman" w:hAnsi="Courier New" w:cs="Courier New"/>
          <w:color w:val="3A3A3A"/>
          <w:sz w:val="27"/>
          <w:szCs w:val="27"/>
          <w:bdr w:val="none" w:sz="0" w:space="0" w:color="auto" w:frame="1"/>
          <w:shd w:val="clear" w:color="auto" w:fill="EBEBEB"/>
        </w:rPr>
        <w:t>(</w:t>
      </w:r>
      <w:proofErr w:type="gramEnd"/>
      <w:r w:rsidRPr="00067D0F">
        <w:rPr>
          <w:rFonts w:ascii="Courier New" w:eastAsia="Times New Roman" w:hAnsi="Courier New" w:cs="Courier New"/>
          <w:color w:val="3A3A3A"/>
          <w:sz w:val="27"/>
          <w:szCs w:val="27"/>
          <w:bdr w:val="none" w:sz="0" w:space="0" w:color="auto" w:frame="1"/>
          <w:shd w:val="clear" w:color="auto" w:fill="EBEBEB"/>
        </w:rPr>
        <w:t>)</w:t>
      </w:r>
    </w:p>
    <w:p w14:paraId="6DB80400" w14:textId="77777777" w:rsidR="001C70B6" w:rsidRPr="00067D0F" w:rsidRDefault="001C70B6" w:rsidP="00067D0F">
      <w:pPr>
        <w:spacing w:after="0" w:line="240" w:lineRule="auto"/>
        <w:rPr>
          <w:rFonts w:ascii="Open Sans" w:eastAsia="Times New Roman" w:hAnsi="Open Sans" w:cs="Times New Roman"/>
          <w:color w:val="3A3A3A"/>
          <w:sz w:val="27"/>
          <w:szCs w:val="27"/>
        </w:rPr>
      </w:pPr>
    </w:p>
    <w:p w14:paraId="477E6C69"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77AA"/>
          <w:sz w:val="23"/>
          <w:szCs w:val="23"/>
          <w:bdr w:val="none" w:sz="0" w:space="0" w:color="auto" w:frame="1"/>
        </w:rPr>
        <w:t>void</w:t>
      </w:r>
      <w:r w:rsidRPr="00067D0F">
        <w:rPr>
          <w:rFonts w:ascii="Consolas" w:eastAsia="Times New Roman" w:hAnsi="Consolas" w:cs="Consolas"/>
          <w:color w:val="000000"/>
          <w:sz w:val="23"/>
          <w:szCs w:val="23"/>
          <w:bdr w:val="none" w:sz="0" w:space="0" w:color="auto" w:frame="1"/>
        </w:rPr>
        <w:t xml:space="preserve"> </w:t>
      </w:r>
      <w:proofErr w:type="spellStart"/>
      <w:proofErr w:type="gramStart"/>
      <w:r w:rsidRPr="00067D0F">
        <w:rPr>
          <w:rFonts w:ascii="Consolas" w:eastAsia="Times New Roman" w:hAnsi="Consolas" w:cs="Consolas"/>
          <w:color w:val="DD4A68"/>
          <w:sz w:val="23"/>
          <w:szCs w:val="23"/>
          <w:bdr w:val="none" w:sz="0" w:space="0" w:color="auto" w:frame="1"/>
        </w:rPr>
        <w:t>scrollText</w:t>
      </w:r>
      <w:proofErr w:type="spellEnd"/>
      <w:r w:rsidRPr="00067D0F">
        <w:rPr>
          <w:rFonts w:ascii="Consolas" w:eastAsia="Times New Roman" w:hAnsi="Consolas" w:cs="Consolas"/>
          <w:color w:val="999999"/>
          <w:sz w:val="23"/>
          <w:szCs w:val="23"/>
          <w:bdr w:val="none" w:sz="0" w:space="0" w:color="auto" w:frame="1"/>
        </w:rPr>
        <w:t>(</w:t>
      </w:r>
      <w:proofErr w:type="gramEnd"/>
      <w:r w:rsidRPr="00067D0F">
        <w:rPr>
          <w:rFonts w:ascii="Consolas" w:eastAsia="Times New Roman" w:hAnsi="Consolas" w:cs="Consolas"/>
          <w:color w:val="0077AA"/>
          <w:sz w:val="23"/>
          <w:szCs w:val="23"/>
          <w:bdr w:val="none" w:sz="0" w:space="0" w:color="auto" w:frame="1"/>
        </w:rPr>
        <w:t>int</w:t>
      </w:r>
      <w:r w:rsidRPr="00067D0F">
        <w:rPr>
          <w:rFonts w:ascii="Consolas" w:eastAsia="Times New Roman" w:hAnsi="Consolas" w:cs="Consolas"/>
          <w:color w:val="000000"/>
          <w:sz w:val="23"/>
          <w:szCs w:val="23"/>
          <w:bdr w:val="none" w:sz="0" w:space="0" w:color="auto" w:frame="1"/>
        </w:rPr>
        <w:t xml:space="preserve"> row</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String message</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0077AA"/>
          <w:sz w:val="23"/>
          <w:szCs w:val="23"/>
          <w:bdr w:val="none" w:sz="0" w:space="0" w:color="auto" w:frame="1"/>
        </w:rPr>
        <w:t>int</w:t>
      </w:r>
      <w:r w:rsidRPr="00067D0F">
        <w:rPr>
          <w:rFonts w:ascii="Consolas" w:eastAsia="Times New Roman" w:hAnsi="Consolas" w:cs="Consolas"/>
          <w:color w:val="000000"/>
          <w:sz w:val="23"/>
          <w:szCs w:val="23"/>
          <w:bdr w:val="none" w:sz="0" w:space="0" w:color="auto" w:frame="1"/>
        </w:rPr>
        <w:t xml:space="preserve"> </w:t>
      </w:r>
      <w:proofErr w:type="spellStart"/>
      <w:r w:rsidRPr="00067D0F">
        <w:rPr>
          <w:rFonts w:ascii="Consolas" w:eastAsia="Times New Roman" w:hAnsi="Consolas" w:cs="Consolas"/>
          <w:color w:val="000000"/>
          <w:sz w:val="23"/>
          <w:szCs w:val="23"/>
          <w:bdr w:val="none" w:sz="0" w:space="0" w:color="auto" w:frame="1"/>
        </w:rPr>
        <w:t>delayTime</w:t>
      </w:r>
      <w:proofErr w:type="spellEnd"/>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0077AA"/>
          <w:sz w:val="23"/>
          <w:szCs w:val="23"/>
          <w:bdr w:val="none" w:sz="0" w:space="0" w:color="auto" w:frame="1"/>
        </w:rPr>
        <w:t>int</w:t>
      </w:r>
      <w:r w:rsidRPr="00067D0F">
        <w:rPr>
          <w:rFonts w:ascii="Consolas" w:eastAsia="Times New Roman" w:hAnsi="Consolas" w:cs="Consolas"/>
          <w:color w:val="000000"/>
          <w:sz w:val="23"/>
          <w:szCs w:val="23"/>
          <w:bdr w:val="none" w:sz="0" w:space="0" w:color="auto" w:frame="1"/>
        </w:rPr>
        <w:t xml:space="preserve"> </w:t>
      </w:r>
      <w:proofErr w:type="spellStart"/>
      <w:r w:rsidRPr="00067D0F">
        <w:rPr>
          <w:rFonts w:ascii="Consolas" w:eastAsia="Times New Roman" w:hAnsi="Consolas" w:cs="Consolas"/>
          <w:color w:val="000000"/>
          <w:sz w:val="23"/>
          <w:szCs w:val="23"/>
          <w:bdr w:val="none" w:sz="0" w:space="0" w:color="auto" w:frame="1"/>
        </w:rPr>
        <w:t>lcdColumns</w:t>
      </w:r>
      <w:proofErr w:type="spellEnd"/>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9999"/>
          <w:sz w:val="23"/>
          <w:szCs w:val="23"/>
          <w:bdr w:val="none" w:sz="0" w:space="0" w:color="auto" w:frame="1"/>
        </w:rPr>
        <w:t>{</w:t>
      </w:r>
    </w:p>
    <w:p w14:paraId="5811CE16"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0077AA"/>
          <w:sz w:val="23"/>
          <w:szCs w:val="23"/>
          <w:bdr w:val="none" w:sz="0" w:space="0" w:color="auto" w:frame="1"/>
        </w:rPr>
        <w:t>for</w:t>
      </w: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77AA"/>
          <w:sz w:val="23"/>
          <w:szCs w:val="23"/>
          <w:bdr w:val="none" w:sz="0" w:space="0" w:color="auto" w:frame="1"/>
        </w:rPr>
        <w:t>int</w:t>
      </w:r>
      <w:r w:rsidRPr="00067D0F">
        <w:rPr>
          <w:rFonts w:ascii="Consolas" w:eastAsia="Times New Roman" w:hAnsi="Consolas" w:cs="Consolas"/>
          <w:color w:val="000000"/>
          <w:sz w:val="23"/>
          <w:szCs w:val="23"/>
          <w:bdr w:val="none" w:sz="0" w:space="0" w:color="auto" w:frame="1"/>
        </w:rPr>
        <w:t xml:space="preserve"> </w:t>
      </w:r>
      <w:proofErr w:type="spellStart"/>
      <w:r w:rsidRPr="00067D0F">
        <w:rPr>
          <w:rFonts w:ascii="Consolas" w:eastAsia="Times New Roman" w:hAnsi="Consolas" w:cs="Consolas"/>
          <w:color w:val="000000"/>
          <w:sz w:val="23"/>
          <w:szCs w:val="23"/>
          <w:bdr w:val="none" w:sz="0" w:space="0" w:color="auto" w:frame="1"/>
        </w:rPr>
        <w:t>i</w:t>
      </w:r>
      <w:proofErr w:type="spellEnd"/>
      <w:r w:rsidRPr="00067D0F">
        <w:rPr>
          <w:rFonts w:ascii="Consolas" w:eastAsia="Times New Roman" w:hAnsi="Consolas" w:cs="Consolas"/>
          <w:color w:val="9A6E3A"/>
          <w:sz w:val="23"/>
          <w:szCs w:val="23"/>
          <w:bdr w:val="none" w:sz="0" w:space="0" w:color="auto" w:frame="1"/>
        </w:rPr>
        <w:t>=</w:t>
      </w:r>
      <w:r w:rsidRPr="00067D0F">
        <w:rPr>
          <w:rFonts w:ascii="Consolas" w:eastAsia="Times New Roman" w:hAnsi="Consolas" w:cs="Consolas"/>
          <w:color w:val="990055"/>
          <w:sz w:val="23"/>
          <w:szCs w:val="23"/>
          <w:bdr w:val="none" w:sz="0" w:space="0" w:color="auto" w:frame="1"/>
        </w:rPr>
        <w:t>0</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proofErr w:type="spellStart"/>
      <w:r w:rsidRPr="00067D0F">
        <w:rPr>
          <w:rFonts w:ascii="Consolas" w:eastAsia="Times New Roman" w:hAnsi="Consolas" w:cs="Consolas"/>
          <w:color w:val="000000"/>
          <w:sz w:val="23"/>
          <w:szCs w:val="23"/>
          <w:bdr w:val="none" w:sz="0" w:space="0" w:color="auto" w:frame="1"/>
        </w:rPr>
        <w:t>i</w:t>
      </w:r>
      <w:proofErr w:type="spellEnd"/>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A6E3A"/>
          <w:sz w:val="23"/>
          <w:szCs w:val="23"/>
          <w:bdr w:val="none" w:sz="0" w:space="0" w:color="auto" w:frame="1"/>
        </w:rPr>
        <w:t>&lt;</w:t>
      </w:r>
      <w:r w:rsidRPr="00067D0F">
        <w:rPr>
          <w:rFonts w:ascii="Consolas" w:eastAsia="Times New Roman" w:hAnsi="Consolas" w:cs="Consolas"/>
          <w:color w:val="000000"/>
          <w:sz w:val="23"/>
          <w:szCs w:val="23"/>
          <w:bdr w:val="none" w:sz="0" w:space="0" w:color="auto" w:frame="1"/>
        </w:rPr>
        <w:t xml:space="preserve"> </w:t>
      </w:r>
      <w:proofErr w:type="spellStart"/>
      <w:r w:rsidRPr="00067D0F">
        <w:rPr>
          <w:rFonts w:ascii="Consolas" w:eastAsia="Times New Roman" w:hAnsi="Consolas" w:cs="Consolas"/>
          <w:color w:val="000000"/>
          <w:sz w:val="23"/>
          <w:szCs w:val="23"/>
          <w:bdr w:val="none" w:sz="0" w:space="0" w:color="auto" w:frame="1"/>
        </w:rPr>
        <w:t>lcdColumns</w:t>
      </w:r>
      <w:proofErr w:type="spellEnd"/>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proofErr w:type="spellStart"/>
      <w:r w:rsidRPr="00067D0F">
        <w:rPr>
          <w:rFonts w:ascii="Consolas" w:eastAsia="Times New Roman" w:hAnsi="Consolas" w:cs="Consolas"/>
          <w:color w:val="000000"/>
          <w:sz w:val="23"/>
          <w:szCs w:val="23"/>
          <w:bdr w:val="none" w:sz="0" w:space="0" w:color="auto" w:frame="1"/>
        </w:rPr>
        <w:t>i</w:t>
      </w:r>
      <w:proofErr w:type="spellEnd"/>
      <w:r w:rsidRPr="00067D0F">
        <w:rPr>
          <w:rFonts w:ascii="Consolas" w:eastAsia="Times New Roman" w:hAnsi="Consolas" w:cs="Consolas"/>
          <w:color w:val="9A6E3A"/>
          <w:sz w:val="23"/>
          <w:szCs w:val="23"/>
          <w:bdr w:val="none" w:sz="0" w:space="0" w:color="auto" w:frame="1"/>
        </w:rPr>
        <w:t>++</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9999"/>
          <w:sz w:val="23"/>
          <w:szCs w:val="23"/>
          <w:bdr w:val="none" w:sz="0" w:space="0" w:color="auto" w:frame="1"/>
        </w:rPr>
        <w:t>{</w:t>
      </w:r>
    </w:p>
    <w:p w14:paraId="3E1C08F2"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message </w:t>
      </w:r>
      <w:r w:rsidRPr="00067D0F">
        <w:rPr>
          <w:rFonts w:ascii="Consolas" w:eastAsia="Times New Roman" w:hAnsi="Consolas" w:cs="Consolas"/>
          <w:color w:val="9A6E3A"/>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669900"/>
          <w:sz w:val="23"/>
          <w:szCs w:val="23"/>
          <w:bdr w:val="none" w:sz="0" w:space="0" w:color="auto" w:frame="1"/>
        </w:rPr>
        <w:t>" "</w:t>
      </w: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A6E3A"/>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proofErr w:type="gramStart"/>
      <w:r w:rsidRPr="00067D0F">
        <w:rPr>
          <w:rFonts w:ascii="Consolas" w:eastAsia="Times New Roman" w:hAnsi="Consolas" w:cs="Consolas"/>
          <w:color w:val="000000"/>
          <w:sz w:val="23"/>
          <w:szCs w:val="23"/>
          <w:bdr w:val="none" w:sz="0" w:space="0" w:color="auto" w:frame="1"/>
        </w:rPr>
        <w:t>message</w:t>
      </w:r>
      <w:r w:rsidRPr="00067D0F">
        <w:rPr>
          <w:rFonts w:ascii="Consolas" w:eastAsia="Times New Roman" w:hAnsi="Consolas" w:cs="Consolas"/>
          <w:color w:val="999999"/>
          <w:sz w:val="23"/>
          <w:szCs w:val="23"/>
          <w:bdr w:val="none" w:sz="0" w:space="0" w:color="auto" w:frame="1"/>
        </w:rPr>
        <w:t>;</w:t>
      </w:r>
      <w:proofErr w:type="gramEnd"/>
      <w:r w:rsidRPr="00067D0F">
        <w:rPr>
          <w:rFonts w:ascii="Consolas" w:eastAsia="Times New Roman" w:hAnsi="Consolas" w:cs="Consolas"/>
          <w:color w:val="000000"/>
          <w:sz w:val="23"/>
          <w:szCs w:val="23"/>
          <w:bdr w:val="none" w:sz="0" w:space="0" w:color="auto" w:frame="1"/>
        </w:rPr>
        <w:t xml:space="preserve"> </w:t>
      </w:r>
    </w:p>
    <w:p w14:paraId="548FF56B"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p>
    <w:p w14:paraId="31C6EAFB"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message </w:t>
      </w:r>
      <w:r w:rsidRPr="00067D0F">
        <w:rPr>
          <w:rFonts w:ascii="Consolas" w:eastAsia="Times New Roman" w:hAnsi="Consolas" w:cs="Consolas"/>
          <w:color w:val="9A6E3A"/>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message </w:t>
      </w:r>
      <w:r w:rsidRPr="00067D0F">
        <w:rPr>
          <w:rFonts w:ascii="Consolas" w:eastAsia="Times New Roman" w:hAnsi="Consolas" w:cs="Consolas"/>
          <w:color w:val="9A6E3A"/>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669900"/>
          <w:sz w:val="23"/>
          <w:szCs w:val="23"/>
          <w:bdr w:val="none" w:sz="0" w:space="0" w:color="auto" w:frame="1"/>
        </w:rPr>
        <w:t xml:space="preserve">" </w:t>
      </w:r>
      <w:proofErr w:type="gramStart"/>
      <w:r w:rsidRPr="00067D0F">
        <w:rPr>
          <w:rFonts w:ascii="Consolas" w:eastAsia="Times New Roman" w:hAnsi="Consolas" w:cs="Consolas"/>
          <w:color w:val="669900"/>
          <w:sz w:val="23"/>
          <w:szCs w:val="23"/>
          <w:bdr w:val="none" w:sz="0" w:space="0" w:color="auto" w:frame="1"/>
        </w:rPr>
        <w:t>"</w:t>
      </w:r>
      <w:r w:rsidRPr="00067D0F">
        <w:rPr>
          <w:rFonts w:ascii="Consolas" w:eastAsia="Times New Roman" w:hAnsi="Consolas" w:cs="Consolas"/>
          <w:color w:val="999999"/>
          <w:sz w:val="23"/>
          <w:szCs w:val="23"/>
          <w:bdr w:val="none" w:sz="0" w:space="0" w:color="auto" w:frame="1"/>
        </w:rPr>
        <w:t>;</w:t>
      </w:r>
      <w:proofErr w:type="gramEnd"/>
      <w:r w:rsidRPr="00067D0F">
        <w:rPr>
          <w:rFonts w:ascii="Consolas" w:eastAsia="Times New Roman" w:hAnsi="Consolas" w:cs="Consolas"/>
          <w:color w:val="000000"/>
          <w:sz w:val="23"/>
          <w:szCs w:val="23"/>
          <w:bdr w:val="none" w:sz="0" w:space="0" w:color="auto" w:frame="1"/>
        </w:rPr>
        <w:t xml:space="preserve"> </w:t>
      </w:r>
    </w:p>
    <w:p w14:paraId="3731623F"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0077AA"/>
          <w:sz w:val="23"/>
          <w:szCs w:val="23"/>
          <w:bdr w:val="none" w:sz="0" w:space="0" w:color="auto" w:frame="1"/>
        </w:rPr>
        <w:t>for</w:t>
      </w: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77AA"/>
          <w:sz w:val="23"/>
          <w:szCs w:val="23"/>
          <w:bdr w:val="none" w:sz="0" w:space="0" w:color="auto" w:frame="1"/>
        </w:rPr>
        <w:t>int</w:t>
      </w:r>
      <w:r w:rsidRPr="00067D0F">
        <w:rPr>
          <w:rFonts w:ascii="Consolas" w:eastAsia="Times New Roman" w:hAnsi="Consolas" w:cs="Consolas"/>
          <w:color w:val="000000"/>
          <w:sz w:val="23"/>
          <w:szCs w:val="23"/>
          <w:bdr w:val="none" w:sz="0" w:space="0" w:color="auto" w:frame="1"/>
        </w:rPr>
        <w:t xml:space="preserve"> pos </w:t>
      </w:r>
      <w:r w:rsidRPr="00067D0F">
        <w:rPr>
          <w:rFonts w:ascii="Consolas" w:eastAsia="Times New Roman" w:hAnsi="Consolas" w:cs="Consolas"/>
          <w:color w:val="9A6E3A"/>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0055"/>
          <w:sz w:val="23"/>
          <w:szCs w:val="23"/>
          <w:bdr w:val="none" w:sz="0" w:space="0" w:color="auto" w:frame="1"/>
        </w:rPr>
        <w:t>0</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pos </w:t>
      </w:r>
      <w:r w:rsidRPr="00067D0F">
        <w:rPr>
          <w:rFonts w:ascii="Consolas" w:eastAsia="Times New Roman" w:hAnsi="Consolas" w:cs="Consolas"/>
          <w:color w:val="9A6E3A"/>
          <w:sz w:val="23"/>
          <w:szCs w:val="23"/>
          <w:bdr w:val="none" w:sz="0" w:space="0" w:color="auto" w:frame="1"/>
        </w:rPr>
        <w:t>&lt;</w:t>
      </w:r>
      <w:r w:rsidRPr="00067D0F">
        <w:rPr>
          <w:rFonts w:ascii="Consolas" w:eastAsia="Times New Roman" w:hAnsi="Consolas" w:cs="Consolas"/>
          <w:color w:val="000000"/>
          <w:sz w:val="23"/>
          <w:szCs w:val="23"/>
          <w:bdr w:val="none" w:sz="0" w:space="0" w:color="auto" w:frame="1"/>
        </w:rPr>
        <w:t xml:space="preserve"> </w:t>
      </w:r>
      <w:proofErr w:type="spellStart"/>
      <w:proofErr w:type="gramStart"/>
      <w:r w:rsidRPr="00067D0F">
        <w:rPr>
          <w:rFonts w:ascii="Consolas" w:eastAsia="Times New Roman" w:hAnsi="Consolas" w:cs="Consolas"/>
          <w:color w:val="000000"/>
          <w:sz w:val="23"/>
          <w:szCs w:val="23"/>
          <w:bdr w:val="none" w:sz="0" w:space="0" w:color="auto" w:frame="1"/>
        </w:rPr>
        <w:t>message</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DD4A68"/>
          <w:sz w:val="23"/>
          <w:szCs w:val="23"/>
          <w:bdr w:val="none" w:sz="0" w:space="0" w:color="auto" w:frame="1"/>
        </w:rPr>
        <w:t>length</w:t>
      </w:r>
      <w:proofErr w:type="spellEnd"/>
      <w:proofErr w:type="gramEnd"/>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pos</w:t>
      </w:r>
      <w:r w:rsidRPr="00067D0F">
        <w:rPr>
          <w:rFonts w:ascii="Consolas" w:eastAsia="Times New Roman" w:hAnsi="Consolas" w:cs="Consolas"/>
          <w:color w:val="9A6E3A"/>
          <w:sz w:val="23"/>
          <w:szCs w:val="23"/>
          <w:bdr w:val="none" w:sz="0" w:space="0" w:color="auto" w:frame="1"/>
        </w:rPr>
        <w:t>++</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9999"/>
          <w:sz w:val="23"/>
          <w:szCs w:val="23"/>
          <w:bdr w:val="none" w:sz="0" w:space="0" w:color="auto" w:frame="1"/>
        </w:rPr>
        <w:t>{</w:t>
      </w:r>
    </w:p>
    <w:p w14:paraId="7C92D42A"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proofErr w:type="spellStart"/>
      <w:proofErr w:type="gramStart"/>
      <w:r w:rsidRPr="00067D0F">
        <w:rPr>
          <w:rFonts w:ascii="Consolas" w:eastAsia="Times New Roman" w:hAnsi="Consolas" w:cs="Consolas"/>
          <w:color w:val="000000"/>
          <w:sz w:val="23"/>
          <w:szCs w:val="23"/>
          <w:bdr w:val="none" w:sz="0" w:space="0" w:color="auto" w:frame="1"/>
        </w:rPr>
        <w:t>lcd</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DD4A68"/>
          <w:sz w:val="23"/>
          <w:szCs w:val="23"/>
          <w:bdr w:val="none" w:sz="0" w:space="0" w:color="auto" w:frame="1"/>
        </w:rPr>
        <w:t>setCursor</w:t>
      </w:r>
      <w:proofErr w:type="spellEnd"/>
      <w:proofErr w:type="gramEnd"/>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990055"/>
          <w:sz w:val="23"/>
          <w:szCs w:val="23"/>
          <w:bdr w:val="none" w:sz="0" w:space="0" w:color="auto" w:frame="1"/>
        </w:rPr>
        <w:t>0</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row</w:t>
      </w:r>
      <w:r w:rsidRPr="00067D0F">
        <w:rPr>
          <w:rFonts w:ascii="Consolas" w:eastAsia="Times New Roman" w:hAnsi="Consolas" w:cs="Consolas"/>
          <w:color w:val="999999"/>
          <w:sz w:val="23"/>
          <w:szCs w:val="23"/>
          <w:bdr w:val="none" w:sz="0" w:space="0" w:color="auto" w:frame="1"/>
        </w:rPr>
        <w:t>);</w:t>
      </w:r>
    </w:p>
    <w:p w14:paraId="27E241D3"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proofErr w:type="spellStart"/>
      <w:r w:rsidRPr="00067D0F">
        <w:rPr>
          <w:rFonts w:ascii="Consolas" w:eastAsia="Times New Roman" w:hAnsi="Consolas" w:cs="Consolas"/>
          <w:color w:val="000000"/>
          <w:sz w:val="23"/>
          <w:szCs w:val="23"/>
          <w:bdr w:val="none" w:sz="0" w:space="0" w:color="auto" w:frame="1"/>
        </w:rPr>
        <w:t>lcd</w:t>
      </w:r>
      <w:r w:rsidRPr="00067D0F">
        <w:rPr>
          <w:rFonts w:ascii="Consolas" w:eastAsia="Times New Roman" w:hAnsi="Consolas" w:cs="Consolas"/>
          <w:color w:val="999999"/>
          <w:sz w:val="23"/>
          <w:szCs w:val="23"/>
          <w:bdr w:val="none" w:sz="0" w:space="0" w:color="auto" w:frame="1"/>
        </w:rPr>
        <w:t>.</w:t>
      </w:r>
      <w:proofErr w:type="gramStart"/>
      <w:r w:rsidRPr="00067D0F">
        <w:rPr>
          <w:rFonts w:ascii="Consolas" w:eastAsia="Times New Roman" w:hAnsi="Consolas" w:cs="Consolas"/>
          <w:color w:val="DD4A68"/>
          <w:sz w:val="23"/>
          <w:szCs w:val="23"/>
          <w:bdr w:val="none" w:sz="0" w:space="0" w:color="auto" w:frame="1"/>
        </w:rPr>
        <w:t>print</w:t>
      </w:r>
      <w:proofErr w:type="spellEnd"/>
      <w:r w:rsidRPr="00067D0F">
        <w:rPr>
          <w:rFonts w:ascii="Consolas" w:eastAsia="Times New Roman" w:hAnsi="Consolas" w:cs="Consolas"/>
          <w:color w:val="999999"/>
          <w:sz w:val="23"/>
          <w:szCs w:val="23"/>
          <w:bdr w:val="none" w:sz="0" w:space="0" w:color="auto" w:frame="1"/>
        </w:rPr>
        <w:t>(</w:t>
      </w:r>
      <w:proofErr w:type="spellStart"/>
      <w:proofErr w:type="gramEnd"/>
      <w:r w:rsidRPr="00067D0F">
        <w:rPr>
          <w:rFonts w:ascii="Consolas" w:eastAsia="Times New Roman" w:hAnsi="Consolas" w:cs="Consolas"/>
          <w:color w:val="000000"/>
          <w:sz w:val="23"/>
          <w:szCs w:val="23"/>
          <w:bdr w:val="none" w:sz="0" w:space="0" w:color="auto" w:frame="1"/>
        </w:rPr>
        <w:t>message</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DD4A68"/>
          <w:sz w:val="23"/>
          <w:szCs w:val="23"/>
          <w:bdr w:val="none" w:sz="0" w:space="0" w:color="auto" w:frame="1"/>
        </w:rPr>
        <w:t>substring</w:t>
      </w:r>
      <w:proofErr w:type="spellEnd"/>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pos</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pos </w:t>
      </w:r>
      <w:r w:rsidRPr="00067D0F">
        <w:rPr>
          <w:rFonts w:ascii="Consolas" w:eastAsia="Times New Roman" w:hAnsi="Consolas" w:cs="Consolas"/>
          <w:color w:val="9A6E3A"/>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proofErr w:type="spellStart"/>
      <w:r w:rsidRPr="00067D0F">
        <w:rPr>
          <w:rFonts w:ascii="Consolas" w:eastAsia="Times New Roman" w:hAnsi="Consolas" w:cs="Consolas"/>
          <w:color w:val="000000"/>
          <w:sz w:val="23"/>
          <w:szCs w:val="23"/>
          <w:bdr w:val="none" w:sz="0" w:space="0" w:color="auto" w:frame="1"/>
        </w:rPr>
        <w:t>lcdColumns</w:t>
      </w:r>
      <w:proofErr w:type="spellEnd"/>
      <w:r w:rsidRPr="00067D0F">
        <w:rPr>
          <w:rFonts w:ascii="Consolas" w:eastAsia="Times New Roman" w:hAnsi="Consolas" w:cs="Consolas"/>
          <w:color w:val="999999"/>
          <w:sz w:val="23"/>
          <w:szCs w:val="23"/>
          <w:bdr w:val="none" w:sz="0" w:space="0" w:color="auto" w:frame="1"/>
        </w:rPr>
        <w:t>));</w:t>
      </w:r>
    </w:p>
    <w:p w14:paraId="2E040B27"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DD4A68"/>
          <w:sz w:val="23"/>
          <w:szCs w:val="23"/>
          <w:bdr w:val="none" w:sz="0" w:space="0" w:color="auto" w:frame="1"/>
        </w:rPr>
        <w:t>delay</w:t>
      </w:r>
      <w:r w:rsidRPr="00067D0F">
        <w:rPr>
          <w:rFonts w:ascii="Consolas" w:eastAsia="Times New Roman" w:hAnsi="Consolas" w:cs="Consolas"/>
          <w:color w:val="999999"/>
          <w:sz w:val="23"/>
          <w:szCs w:val="23"/>
          <w:bdr w:val="none" w:sz="0" w:space="0" w:color="auto" w:frame="1"/>
        </w:rPr>
        <w:t>(</w:t>
      </w:r>
      <w:proofErr w:type="spellStart"/>
      <w:r w:rsidRPr="00067D0F">
        <w:rPr>
          <w:rFonts w:ascii="Consolas" w:eastAsia="Times New Roman" w:hAnsi="Consolas" w:cs="Consolas"/>
          <w:color w:val="000000"/>
          <w:sz w:val="23"/>
          <w:szCs w:val="23"/>
          <w:bdr w:val="none" w:sz="0" w:space="0" w:color="auto" w:frame="1"/>
        </w:rPr>
        <w:t>delayTime</w:t>
      </w:r>
      <w:proofErr w:type="spellEnd"/>
      <w:proofErr w:type="gramStart"/>
      <w:r w:rsidRPr="00067D0F">
        <w:rPr>
          <w:rFonts w:ascii="Consolas" w:eastAsia="Times New Roman" w:hAnsi="Consolas" w:cs="Consolas"/>
          <w:color w:val="999999"/>
          <w:sz w:val="23"/>
          <w:szCs w:val="23"/>
          <w:bdr w:val="none" w:sz="0" w:space="0" w:color="auto" w:frame="1"/>
        </w:rPr>
        <w:t>);</w:t>
      </w:r>
      <w:proofErr w:type="gramEnd"/>
    </w:p>
    <w:p w14:paraId="6C2CA64A"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9999"/>
          <w:sz w:val="23"/>
          <w:szCs w:val="23"/>
          <w:bdr w:val="none" w:sz="0" w:space="0" w:color="auto" w:frame="1"/>
        </w:rPr>
        <w:t>}</w:t>
      </w:r>
    </w:p>
    <w:p w14:paraId="07F45DE5"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67D0F">
        <w:rPr>
          <w:rFonts w:ascii="Consolas" w:eastAsia="Times New Roman" w:hAnsi="Consolas" w:cs="Consolas"/>
          <w:color w:val="999999"/>
          <w:sz w:val="23"/>
          <w:szCs w:val="23"/>
          <w:bdr w:val="none" w:sz="0" w:space="0" w:color="auto" w:frame="1"/>
        </w:rPr>
        <w:t>}</w:t>
      </w:r>
    </w:p>
    <w:p w14:paraId="44C2DB27" w14:textId="77777777" w:rsidR="001C70B6" w:rsidRDefault="001C70B6" w:rsidP="00067D0F">
      <w:pPr>
        <w:spacing w:after="336" w:line="240" w:lineRule="auto"/>
        <w:rPr>
          <w:rFonts w:ascii="Open Sans" w:eastAsia="Times New Roman" w:hAnsi="Open Sans" w:cs="Times New Roman"/>
          <w:color w:val="3A3A3A"/>
          <w:sz w:val="27"/>
          <w:szCs w:val="27"/>
        </w:rPr>
      </w:pPr>
    </w:p>
    <w:p w14:paraId="025E5385" w14:textId="77777777" w:rsidR="00067D0F" w:rsidRPr="00067D0F" w:rsidRDefault="00067D0F" w:rsidP="00067D0F">
      <w:pPr>
        <w:spacing w:after="336" w:line="240" w:lineRule="auto"/>
        <w:rPr>
          <w:rFonts w:ascii="Open Sans" w:eastAsia="Times New Roman" w:hAnsi="Open Sans" w:cs="Times New Roman"/>
          <w:color w:val="3A3A3A"/>
          <w:sz w:val="27"/>
          <w:szCs w:val="27"/>
        </w:rPr>
      </w:pPr>
      <w:r w:rsidRPr="00067D0F">
        <w:rPr>
          <w:rFonts w:ascii="Open Sans" w:eastAsia="Times New Roman" w:hAnsi="Open Sans" w:cs="Times New Roman"/>
          <w:color w:val="3A3A3A"/>
          <w:sz w:val="27"/>
          <w:szCs w:val="27"/>
        </w:rPr>
        <w:t>To use this function you should pass four arguments:</w:t>
      </w:r>
    </w:p>
    <w:p w14:paraId="77B6BB74" w14:textId="77777777" w:rsidR="00067D0F" w:rsidRPr="00067D0F" w:rsidRDefault="00067D0F" w:rsidP="00067D0F">
      <w:pPr>
        <w:numPr>
          <w:ilvl w:val="0"/>
          <w:numId w:val="6"/>
        </w:numPr>
        <w:spacing w:after="0" w:line="240" w:lineRule="auto"/>
        <w:rPr>
          <w:rFonts w:ascii="Open Sans" w:eastAsia="Times New Roman" w:hAnsi="Open Sans" w:cs="Times New Roman"/>
          <w:color w:val="3A3A3A"/>
          <w:sz w:val="27"/>
          <w:szCs w:val="27"/>
        </w:rPr>
      </w:pPr>
      <w:r w:rsidRPr="00067D0F">
        <w:rPr>
          <w:rFonts w:ascii="Courier New" w:eastAsia="Times New Roman" w:hAnsi="Courier New" w:cs="Courier New"/>
          <w:color w:val="3A3A3A"/>
          <w:sz w:val="27"/>
          <w:szCs w:val="27"/>
          <w:bdr w:val="none" w:sz="0" w:space="0" w:color="auto" w:frame="1"/>
          <w:shd w:val="clear" w:color="auto" w:fill="EBEBEB"/>
        </w:rPr>
        <w:t>row</w:t>
      </w:r>
      <w:r w:rsidRPr="00067D0F">
        <w:rPr>
          <w:rFonts w:ascii="Open Sans" w:eastAsia="Times New Roman" w:hAnsi="Open Sans" w:cs="Times New Roman"/>
          <w:color w:val="3A3A3A"/>
          <w:sz w:val="27"/>
          <w:szCs w:val="27"/>
        </w:rPr>
        <w:t>: row number where the text will be display</w:t>
      </w:r>
    </w:p>
    <w:p w14:paraId="38423C71" w14:textId="77777777" w:rsidR="00067D0F" w:rsidRPr="00067D0F" w:rsidRDefault="00067D0F" w:rsidP="00067D0F">
      <w:pPr>
        <w:numPr>
          <w:ilvl w:val="0"/>
          <w:numId w:val="6"/>
        </w:numPr>
        <w:spacing w:after="0" w:line="240" w:lineRule="auto"/>
        <w:rPr>
          <w:rFonts w:ascii="Open Sans" w:eastAsia="Times New Roman" w:hAnsi="Open Sans" w:cs="Times New Roman"/>
          <w:color w:val="3A3A3A"/>
          <w:sz w:val="27"/>
          <w:szCs w:val="27"/>
        </w:rPr>
      </w:pPr>
      <w:r w:rsidRPr="00067D0F">
        <w:rPr>
          <w:rFonts w:ascii="Courier New" w:eastAsia="Times New Roman" w:hAnsi="Courier New" w:cs="Courier New"/>
          <w:color w:val="3A3A3A"/>
          <w:sz w:val="27"/>
          <w:szCs w:val="27"/>
          <w:bdr w:val="none" w:sz="0" w:space="0" w:color="auto" w:frame="1"/>
          <w:shd w:val="clear" w:color="auto" w:fill="EBEBEB"/>
        </w:rPr>
        <w:t>message</w:t>
      </w:r>
      <w:r w:rsidRPr="00067D0F">
        <w:rPr>
          <w:rFonts w:ascii="Open Sans" w:eastAsia="Times New Roman" w:hAnsi="Open Sans" w:cs="Times New Roman"/>
          <w:color w:val="3A3A3A"/>
          <w:sz w:val="27"/>
          <w:szCs w:val="27"/>
        </w:rPr>
        <w:t>: message to scroll</w:t>
      </w:r>
    </w:p>
    <w:p w14:paraId="601589CC" w14:textId="77777777" w:rsidR="00067D0F" w:rsidRPr="00067D0F" w:rsidRDefault="00067D0F" w:rsidP="00067D0F">
      <w:pPr>
        <w:numPr>
          <w:ilvl w:val="0"/>
          <w:numId w:val="6"/>
        </w:numPr>
        <w:spacing w:after="0" w:line="240" w:lineRule="auto"/>
        <w:rPr>
          <w:rFonts w:ascii="Open Sans" w:eastAsia="Times New Roman" w:hAnsi="Open Sans" w:cs="Times New Roman"/>
          <w:color w:val="3A3A3A"/>
          <w:sz w:val="27"/>
          <w:szCs w:val="27"/>
        </w:rPr>
      </w:pPr>
      <w:proofErr w:type="spellStart"/>
      <w:r w:rsidRPr="00067D0F">
        <w:rPr>
          <w:rFonts w:ascii="Courier New" w:eastAsia="Times New Roman" w:hAnsi="Courier New" w:cs="Courier New"/>
          <w:color w:val="3A3A3A"/>
          <w:sz w:val="27"/>
          <w:szCs w:val="27"/>
          <w:bdr w:val="none" w:sz="0" w:space="0" w:color="auto" w:frame="1"/>
          <w:shd w:val="clear" w:color="auto" w:fill="EBEBEB"/>
        </w:rPr>
        <w:t>delayTime</w:t>
      </w:r>
      <w:proofErr w:type="spellEnd"/>
      <w:r w:rsidRPr="00067D0F">
        <w:rPr>
          <w:rFonts w:ascii="Open Sans" w:eastAsia="Times New Roman" w:hAnsi="Open Sans" w:cs="Times New Roman"/>
          <w:color w:val="3A3A3A"/>
          <w:sz w:val="27"/>
          <w:szCs w:val="27"/>
        </w:rPr>
        <w:t>: delay between each character shifting. Higher delay times will result in slower text shifting, and lower delay times will result in faster text shifting.</w:t>
      </w:r>
    </w:p>
    <w:p w14:paraId="355453A4" w14:textId="77777777" w:rsidR="00067D0F" w:rsidRPr="00067D0F" w:rsidRDefault="00067D0F" w:rsidP="00067D0F">
      <w:pPr>
        <w:numPr>
          <w:ilvl w:val="0"/>
          <w:numId w:val="6"/>
        </w:numPr>
        <w:spacing w:after="0" w:line="240" w:lineRule="auto"/>
        <w:rPr>
          <w:rFonts w:ascii="Open Sans" w:eastAsia="Times New Roman" w:hAnsi="Open Sans" w:cs="Times New Roman"/>
          <w:color w:val="3A3A3A"/>
          <w:sz w:val="27"/>
          <w:szCs w:val="27"/>
        </w:rPr>
      </w:pPr>
      <w:proofErr w:type="spellStart"/>
      <w:r w:rsidRPr="00067D0F">
        <w:rPr>
          <w:rFonts w:ascii="Courier New" w:eastAsia="Times New Roman" w:hAnsi="Courier New" w:cs="Courier New"/>
          <w:color w:val="3A3A3A"/>
          <w:sz w:val="27"/>
          <w:szCs w:val="27"/>
          <w:bdr w:val="none" w:sz="0" w:space="0" w:color="auto" w:frame="1"/>
          <w:shd w:val="clear" w:color="auto" w:fill="EBEBEB"/>
        </w:rPr>
        <w:lastRenderedPageBreak/>
        <w:t>lcdColumns</w:t>
      </w:r>
      <w:proofErr w:type="spellEnd"/>
      <w:r w:rsidRPr="00067D0F">
        <w:rPr>
          <w:rFonts w:ascii="Open Sans" w:eastAsia="Times New Roman" w:hAnsi="Open Sans" w:cs="Times New Roman"/>
          <w:color w:val="3A3A3A"/>
          <w:sz w:val="27"/>
          <w:szCs w:val="27"/>
        </w:rPr>
        <w:t>: number of columns of your LCD</w:t>
      </w:r>
    </w:p>
    <w:p w14:paraId="7F199011" w14:textId="77777777" w:rsidR="001C70B6" w:rsidRDefault="001C70B6" w:rsidP="00067D0F">
      <w:pPr>
        <w:spacing w:after="0" w:line="240" w:lineRule="auto"/>
        <w:rPr>
          <w:rFonts w:ascii="Open Sans" w:eastAsia="Times New Roman" w:hAnsi="Open Sans" w:cs="Times New Roman"/>
          <w:color w:val="3A3A3A"/>
          <w:sz w:val="27"/>
          <w:szCs w:val="27"/>
        </w:rPr>
      </w:pPr>
    </w:p>
    <w:p w14:paraId="12B8E60C" w14:textId="77777777" w:rsidR="00067D0F" w:rsidRPr="00067D0F" w:rsidRDefault="00067D0F" w:rsidP="00067D0F">
      <w:pPr>
        <w:spacing w:after="0" w:line="240" w:lineRule="auto"/>
        <w:rPr>
          <w:rFonts w:ascii="Open Sans" w:eastAsia="Times New Roman" w:hAnsi="Open Sans" w:cs="Times New Roman"/>
          <w:color w:val="3A3A3A"/>
          <w:sz w:val="27"/>
          <w:szCs w:val="27"/>
        </w:rPr>
      </w:pPr>
      <w:r w:rsidRPr="00067D0F">
        <w:rPr>
          <w:rFonts w:ascii="Open Sans" w:eastAsia="Times New Roman" w:hAnsi="Open Sans" w:cs="Times New Roman"/>
          <w:color w:val="3A3A3A"/>
          <w:sz w:val="27"/>
          <w:szCs w:val="27"/>
        </w:rPr>
        <w:t>In our code, here’s how we use the </w:t>
      </w:r>
      <w:proofErr w:type="spellStart"/>
      <w:proofErr w:type="gramStart"/>
      <w:r w:rsidRPr="00067D0F">
        <w:rPr>
          <w:rFonts w:ascii="Courier New" w:eastAsia="Times New Roman" w:hAnsi="Courier New" w:cs="Courier New"/>
          <w:color w:val="3A3A3A"/>
          <w:sz w:val="27"/>
          <w:szCs w:val="27"/>
          <w:bdr w:val="none" w:sz="0" w:space="0" w:color="auto" w:frame="1"/>
          <w:shd w:val="clear" w:color="auto" w:fill="EBEBEB"/>
        </w:rPr>
        <w:t>scrollText</w:t>
      </w:r>
      <w:proofErr w:type="spellEnd"/>
      <w:r w:rsidRPr="00067D0F">
        <w:rPr>
          <w:rFonts w:ascii="Courier New" w:eastAsia="Times New Roman" w:hAnsi="Courier New" w:cs="Courier New"/>
          <w:color w:val="3A3A3A"/>
          <w:sz w:val="27"/>
          <w:szCs w:val="27"/>
          <w:bdr w:val="none" w:sz="0" w:space="0" w:color="auto" w:frame="1"/>
          <w:shd w:val="clear" w:color="auto" w:fill="EBEBEB"/>
        </w:rPr>
        <w:t>(</w:t>
      </w:r>
      <w:proofErr w:type="gramEnd"/>
      <w:r w:rsidRPr="00067D0F">
        <w:rPr>
          <w:rFonts w:ascii="Courier New" w:eastAsia="Times New Roman" w:hAnsi="Courier New" w:cs="Courier New"/>
          <w:color w:val="3A3A3A"/>
          <w:sz w:val="27"/>
          <w:szCs w:val="27"/>
          <w:bdr w:val="none" w:sz="0" w:space="0" w:color="auto" w:frame="1"/>
          <w:shd w:val="clear" w:color="auto" w:fill="EBEBEB"/>
        </w:rPr>
        <w:t>)</w:t>
      </w:r>
      <w:r w:rsidRPr="00067D0F">
        <w:rPr>
          <w:rFonts w:ascii="Open Sans" w:eastAsia="Times New Roman" w:hAnsi="Open Sans" w:cs="Times New Roman"/>
          <w:color w:val="3A3A3A"/>
          <w:sz w:val="27"/>
          <w:szCs w:val="27"/>
        </w:rPr>
        <w:t> function:</w:t>
      </w:r>
    </w:p>
    <w:p w14:paraId="5A5E163A"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proofErr w:type="gramStart"/>
      <w:r w:rsidRPr="00067D0F">
        <w:rPr>
          <w:rFonts w:ascii="Consolas" w:eastAsia="Times New Roman" w:hAnsi="Consolas" w:cs="Consolas"/>
          <w:color w:val="DD4A68"/>
          <w:sz w:val="23"/>
          <w:szCs w:val="23"/>
          <w:bdr w:val="none" w:sz="0" w:space="0" w:color="auto" w:frame="1"/>
        </w:rPr>
        <w:t>scrollText</w:t>
      </w:r>
      <w:proofErr w:type="spellEnd"/>
      <w:r w:rsidRPr="00067D0F">
        <w:rPr>
          <w:rFonts w:ascii="Consolas" w:eastAsia="Times New Roman" w:hAnsi="Consolas" w:cs="Consolas"/>
          <w:color w:val="999999"/>
          <w:sz w:val="23"/>
          <w:szCs w:val="23"/>
          <w:bdr w:val="none" w:sz="0" w:space="0" w:color="auto" w:frame="1"/>
        </w:rPr>
        <w:t>(</w:t>
      </w:r>
      <w:proofErr w:type="gramEnd"/>
      <w:r w:rsidRPr="00067D0F">
        <w:rPr>
          <w:rFonts w:ascii="Consolas" w:eastAsia="Times New Roman" w:hAnsi="Consolas" w:cs="Consolas"/>
          <w:color w:val="990055"/>
          <w:sz w:val="23"/>
          <w:szCs w:val="23"/>
          <w:bdr w:val="none" w:sz="0" w:space="0" w:color="auto" w:frame="1"/>
        </w:rPr>
        <w:t>1</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proofErr w:type="spellStart"/>
      <w:r w:rsidRPr="00067D0F">
        <w:rPr>
          <w:rFonts w:ascii="Consolas" w:eastAsia="Times New Roman" w:hAnsi="Consolas" w:cs="Consolas"/>
          <w:color w:val="000000"/>
          <w:sz w:val="23"/>
          <w:szCs w:val="23"/>
          <w:bdr w:val="none" w:sz="0" w:space="0" w:color="auto" w:frame="1"/>
        </w:rPr>
        <w:t>messageToScroll</w:t>
      </w:r>
      <w:proofErr w:type="spellEnd"/>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0055"/>
          <w:sz w:val="23"/>
          <w:szCs w:val="23"/>
          <w:bdr w:val="none" w:sz="0" w:space="0" w:color="auto" w:frame="1"/>
        </w:rPr>
        <w:t>250</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proofErr w:type="spellStart"/>
      <w:r w:rsidRPr="00067D0F">
        <w:rPr>
          <w:rFonts w:ascii="Consolas" w:eastAsia="Times New Roman" w:hAnsi="Consolas" w:cs="Consolas"/>
          <w:color w:val="000000"/>
          <w:sz w:val="23"/>
          <w:szCs w:val="23"/>
          <w:bdr w:val="none" w:sz="0" w:space="0" w:color="auto" w:frame="1"/>
        </w:rPr>
        <w:t>lcdColumns</w:t>
      </w:r>
      <w:proofErr w:type="spellEnd"/>
      <w:r w:rsidRPr="00067D0F">
        <w:rPr>
          <w:rFonts w:ascii="Consolas" w:eastAsia="Times New Roman" w:hAnsi="Consolas" w:cs="Consolas"/>
          <w:color w:val="999999"/>
          <w:sz w:val="23"/>
          <w:szCs w:val="23"/>
          <w:bdr w:val="none" w:sz="0" w:space="0" w:color="auto" w:frame="1"/>
        </w:rPr>
        <w:t>);</w:t>
      </w:r>
    </w:p>
    <w:p w14:paraId="66878DED" w14:textId="77777777" w:rsidR="001C70B6" w:rsidRDefault="001C70B6" w:rsidP="00067D0F">
      <w:pPr>
        <w:spacing w:after="0" w:line="240" w:lineRule="auto"/>
        <w:rPr>
          <w:rFonts w:ascii="Open Sans" w:eastAsia="Times New Roman" w:hAnsi="Open Sans" w:cs="Times New Roman"/>
          <w:color w:val="3A3A3A"/>
          <w:sz w:val="27"/>
          <w:szCs w:val="27"/>
        </w:rPr>
      </w:pPr>
    </w:p>
    <w:p w14:paraId="795CBBA6" w14:textId="77777777" w:rsidR="00067D0F" w:rsidRDefault="00067D0F" w:rsidP="00067D0F">
      <w:pPr>
        <w:spacing w:after="0" w:line="240" w:lineRule="auto"/>
        <w:rPr>
          <w:rFonts w:ascii="Open Sans" w:eastAsia="Times New Roman" w:hAnsi="Open Sans" w:cs="Times New Roman"/>
          <w:color w:val="3A3A3A"/>
          <w:sz w:val="27"/>
          <w:szCs w:val="27"/>
        </w:rPr>
      </w:pPr>
      <w:r w:rsidRPr="00067D0F">
        <w:rPr>
          <w:rFonts w:ascii="Open Sans" w:eastAsia="Times New Roman" w:hAnsi="Open Sans" w:cs="Times New Roman"/>
          <w:color w:val="3A3A3A"/>
          <w:sz w:val="27"/>
          <w:szCs w:val="27"/>
        </w:rPr>
        <w:t>The </w:t>
      </w:r>
      <w:proofErr w:type="spellStart"/>
      <w:r w:rsidRPr="00067D0F">
        <w:rPr>
          <w:rFonts w:ascii="Courier New" w:eastAsia="Times New Roman" w:hAnsi="Courier New" w:cs="Courier New"/>
          <w:color w:val="3A3A3A"/>
          <w:sz w:val="27"/>
          <w:szCs w:val="27"/>
          <w:bdr w:val="none" w:sz="0" w:space="0" w:color="auto" w:frame="1"/>
          <w:shd w:val="clear" w:color="auto" w:fill="EBEBEB"/>
        </w:rPr>
        <w:t>messageToScroll</w:t>
      </w:r>
      <w:proofErr w:type="spellEnd"/>
      <w:r w:rsidRPr="00067D0F">
        <w:rPr>
          <w:rFonts w:ascii="Open Sans" w:eastAsia="Times New Roman" w:hAnsi="Open Sans" w:cs="Times New Roman"/>
          <w:color w:val="3A3A3A"/>
          <w:sz w:val="27"/>
          <w:szCs w:val="27"/>
        </w:rPr>
        <w:t xml:space="preserve"> variable is displayed in the second row (1 corresponds to the second row), with a delay time of 250 </w:t>
      </w:r>
      <w:proofErr w:type="spellStart"/>
      <w:r w:rsidRPr="00067D0F">
        <w:rPr>
          <w:rFonts w:ascii="Open Sans" w:eastAsia="Times New Roman" w:hAnsi="Open Sans" w:cs="Times New Roman"/>
          <w:color w:val="3A3A3A"/>
          <w:sz w:val="27"/>
          <w:szCs w:val="27"/>
        </w:rPr>
        <w:t>ms</w:t>
      </w:r>
      <w:proofErr w:type="spellEnd"/>
      <w:r w:rsidRPr="00067D0F">
        <w:rPr>
          <w:rFonts w:ascii="Open Sans" w:eastAsia="Times New Roman" w:hAnsi="Open Sans" w:cs="Times New Roman"/>
          <w:color w:val="3A3A3A"/>
          <w:sz w:val="27"/>
          <w:szCs w:val="27"/>
        </w:rPr>
        <w:t xml:space="preserve"> (the GIF image is speed up 1.5x).</w:t>
      </w:r>
    </w:p>
    <w:p w14:paraId="02C931B9" w14:textId="77777777" w:rsidR="00067D0F" w:rsidRPr="00067D0F" w:rsidRDefault="00067D0F" w:rsidP="00067D0F">
      <w:pPr>
        <w:spacing w:before="510" w:after="270" w:line="312" w:lineRule="atLeast"/>
        <w:outlineLvl w:val="1"/>
        <w:rPr>
          <w:rFonts w:ascii="inherit" w:eastAsia="Times New Roman" w:hAnsi="inherit" w:cs="Times New Roman"/>
          <w:b/>
          <w:bCs/>
          <w:color w:val="3A3A3A"/>
          <w:sz w:val="54"/>
          <w:szCs w:val="54"/>
        </w:rPr>
      </w:pPr>
      <w:r w:rsidRPr="00067D0F">
        <w:rPr>
          <w:rFonts w:ascii="inherit" w:eastAsia="Times New Roman" w:hAnsi="inherit" w:cs="Times New Roman"/>
          <w:b/>
          <w:bCs/>
          <w:color w:val="3A3A3A"/>
          <w:sz w:val="54"/>
          <w:szCs w:val="54"/>
        </w:rPr>
        <w:t>Display Custom Characters</w:t>
      </w:r>
    </w:p>
    <w:p w14:paraId="7B853350" w14:textId="77777777" w:rsidR="00067D0F" w:rsidRPr="00067D0F" w:rsidRDefault="00067D0F" w:rsidP="00067D0F">
      <w:pPr>
        <w:spacing w:after="336" w:line="240" w:lineRule="auto"/>
        <w:rPr>
          <w:rFonts w:ascii="Open Sans" w:eastAsia="Times New Roman" w:hAnsi="Open Sans" w:cs="Times New Roman"/>
          <w:color w:val="3A3A3A"/>
          <w:sz w:val="27"/>
          <w:szCs w:val="27"/>
        </w:rPr>
      </w:pPr>
      <w:r w:rsidRPr="00067D0F">
        <w:rPr>
          <w:rFonts w:ascii="Open Sans" w:eastAsia="Times New Roman" w:hAnsi="Open Sans" w:cs="Times New Roman"/>
          <w:color w:val="3A3A3A"/>
          <w:sz w:val="27"/>
          <w:szCs w:val="27"/>
        </w:rPr>
        <w:t xml:space="preserve">In a 16×2 LCD there are 32 blocks where you can display characters. Each block is </w:t>
      </w:r>
      <w:proofErr w:type="gramStart"/>
      <w:r w:rsidRPr="00067D0F">
        <w:rPr>
          <w:rFonts w:ascii="Open Sans" w:eastAsia="Times New Roman" w:hAnsi="Open Sans" w:cs="Times New Roman"/>
          <w:color w:val="3A3A3A"/>
          <w:sz w:val="27"/>
          <w:szCs w:val="27"/>
        </w:rPr>
        <w:t>made out of</w:t>
      </w:r>
      <w:proofErr w:type="gramEnd"/>
      <w:r w:rsidRPr="00067D0F">
        <w:rPr>
          <w:rFonts w:ascii="Open Sans" w:eastAsia="Times New Roman" w:hAnsi="Open Sans" w:cs="Times New Roman"/>
          <w:color w:val="3A3A3A"/>
          <w:sz w:val="27"/>
          <w:szCs w:val="27"/>
        </w:rPr>
        <w:t xml:space="preserve"> 5×8 tiny pixels. You can display custom characters by defining the state of each tiny pixel. For that, you can create a byte variable to </w:t>
      </w:r>
      <w:proofErr w:type="gramStart"/>
      <w:r w:rsidRPr="00067D0F">
        <w:rPr>
          <w:rFonts w:ascii="Open Sans" w:eastAsia="Times New Roman" w:hAnsi="Open Sans" w:cs="Times New Roman"/>
          <w:color w:val="3A3A3A"/>
          <w:sz w:val="27"/>
          <w:szCs w:val="27"/>
        </w:rPr>
        <w:t>hold  the</w:t>
      </w:r>
      <w:proofErr w:type="gramEnd"/>
      <w:r w:rsidRPr="00067D0F">
        <w:rPr>
          <w:rFonts w:ascii="Open Sans" w:eastAsia="Times New Roman" w:hAnsi="Open Sans" w:cs="Times New Roman"/>
          <w:color w:val="3A3A3A"/>
          <w:sz w:val="27"/>
          <w:szCs w:val="27"/>
        </w:rPr>
        <w:t xml:space="preserve"> state of each pixel.</w:t>
      </w:r>
    </w:p>
    <w:p w14:paraId="400E6B3E" w14:textId="77777777" w:rsidR="00067D0F" w:rsidRDefault="00067D0F" w:rsidP="00067D0F">
      <w:pPr>
        <w:spacing w:after="0" w:line="240" w:lineRule="auto"/>
        <w:rPr>
          <w:rFonts w:ascii="Open Sans" w:eastAsia="Times New Roman" w:hAnsi="Open Sans" w:cs="Times New Roman"/>
          <w:color w:val="3A3A3A"/>
          <w:sz w:val="27"/>
          <w:szCs w:val="27"/>
        </w:rPr>
      </w:pPr>
      <w:r w:rsidRPr="00067D0F">
        <w:rPr>
          <w:rFonts w:ascii="Open Sans" w:eastAsia="Times New Roman" w:hAnsi="Open Sans" w:cs="Times New Roman"/>
          <w:color w:val="3A3A3A"/>
          <w:sz w:val="27"/>
          <w:szCs w:val="27"/>
        </w:rPr>
        <w:t>To create your custom character, you can go </w:t>
      </w:r>
      <w:hyperlink r:id="rId22" w:history="1">
        <w:r w:rsidRPr="00067D0F">
          <w:rPr>
            <w:rFonts w:ascii="Open Sans" w:eastAsia="Times New Roman" w:hAnsi="Open Sans" w:cs="Times New Roman"/>
            <w:color w:val="1B78E2"/>
            <w:sz w:val="27"/>
            <w:szCs w:val="27"/>
            <w:u w:val="single"/>
            <w:bdr w:val="none" w:sz="0" w:space="0" w:color="auto" w:frame="1"/>
          </w:rPr>
          <w:t>here</w:t>
        </w:r>
      </w:hyperlink>
      <w:r w:rsidRPr="00067D0F">
        <w:rPr>
          <w:rFonts w:ascii="Open Sans" w:eastAsia="Times New Roman" w:hAnsi="Open Sans" w:cs="Times New Roman"/>
          <w:color w:val="3A3A3A"/>
          <w:sz w:val="27"/>
          <w:szCs w:val="27"/>
        </w:rPr>
        <w:t> to generate the byte variable for your character. For example, a heart:</w:t>
      </w:r>
    </w:p>
    <w:p w14:paraId="0434F894" w14:textId="77777777" w:rsidR="001C70B6" w:rsidRPr="00067D0F" w:rsidRDefault="001C70B6" w:rsidP="00067D0F">
      <w:pPr>
        <w:spacing w:after="0" w:line="240" w:lineRule="auto"/>
        <w:rPr>
          <w:rFonts w:ascii="Open Sans" w:eastAsia="Times New Roman" w:hAnsi="Open Sans" w:cs="Times New Roman"/>
          <w:color w:val="3A3A3A"/>
          <w:sz w:val="27"/>
          <w:szCs w:val="27"/>
        </w:rPr>
      </w:pPr>
    </w:p>
    <w:p w14:paraId="7F30EB14" w14:textId="77777777" w:rsidR="00067D0F" w:rsidRPr="00067D0F" w:rsidRDefault="00067D0F" w:rsidP="00067D0F">
      <w:pPr>
        <w:spacing w:after="336" w:line="240" w:lineRule="auto"/>
        <w:rPr>
          <w:rFonts w:ascii="Open Sans" w:eastAsia="Times New Roman" w:hAnsi="Open Sans" w:cs="Times New Roman"/>
          <w:color w:val="3A3A3A"/>
          <w:sz w:val="27"/>
          <w:szCs w:val="27"/>
        </w:rPr>
      </w:pPr>
      <w:r w:rsidRPr="00067D0F">
        <w:rPr>
          <w:rFonts w:ascii="Open Sans" w:eastAsia="Times New Roman" w:hAnsi="Open Sans" w:cs="Times New Roman"/>
          <w:noProof/>
          <w:color w:val="3A3A3A"/>
          <w:sz w:val="27"/>
          <w:szCs w:val="27"/>
          <w:lang w:val="es-419" w:eastAsia="es-419"/>
        </w:rPr>
        <w:drawing>
          <wp:inline distT="0" distB="0" distL="0" distR="0" wp14:anchorId="3E98689F" wp14:editId="77F265F0">
            <wp:extent cx="2983896" cy="2409245"/>
            <wp:effectExtent l="0" t="0" r="6985" b="0"/>
            <wp:docPr id="4" name="Picture 4" descr="https://i1.wp.com/randomnerdtutorials.com/wp-content/uploads/2018/07/heart_custom_character_LCD.png?resize=538%2C43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1.wp.com/randomnerdtutorials.com/wp-content/uploads/2018/07/heart_custom_character_LCD.png?resize=538%2C434&amp;ssl=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94825" cy="2418069"/>
                    </a:xfrm>
                    <a:prstGeom prst="rect">
                      <a:avLst/>
                    </a:prstGeom>
                    <a:noFill/>
                    <a:ln>
                      <a:noFill/>
                    </a:ln>
                  </pic:spPr>
                </pic:pic>
              </a:graphicData>
            </a:graphic>
          </wp:inline>
        </w:drawing>
      </w:r>
    </w:p>
    <w:p w14:paraId="12B749A4" w14:textId="77777777" w:rsidR="00067D0F" w:rsidRDefault="00067D0F" w:rsidP="00067D0F">
      <w:pPr>
        <w:spacing w:after="0" w:line="240" w:lineRule="auto"/>
        <w:rPr>
          <w:rFonts w:ascii="Open Sans" w:eastAsia="Times New Roman" w:hAnsi="Open Sans" w:cs="Times New Roman"/>
          <w:color w:val="3A3A3A"/>
          <w:sz w:val="27"/>
          <w:szCs w:val="27"/>
        </w:rPr>
      </w:pPr>
      <w:r w:rsidRPr="00067D0F">
        <w:rPr>
          <w:rFonts w:ascii="Open Sans" w:eastAsia="Times New Roman" w:hAnsi="Open Sans" w:cs="Times New Roman"/>
          <w:color w:val="3A3A3A"/>
          <w:sz w:val="27"/>
          <w:szCs w:val="27"/>
        </w:rPr>
        <w:t>Copy the byte variable to your code (before the </w:t>
      </w:r>
      <w:proofErr w:type="gramStart"/>
      <w:r w:rsidRPr="00067D0F">
        <w:rPr>
          <w:rFonts w:ascii="Courier New" w:eastAsia="Times New Roman" w:hAnsi="Courier New" w:cs="Courier New"/>
          <w:color w:val="3A3A3A"/>
          <w:sz w:val="27"/>
          <w:szCs w:val="27"/>
          <w:bdr w:val="none" w:sz="0" w:space="0" w:color="auto" w:frame="1"/>
          <w:shd w:val="clear" w:color="auto" w:fill="EBEBEB"/>
        </w:rPr>
        <w:t>setup(</w:t>
      </w:r>
      <w:proofErr w:type="gramEnd"/>
      <w:r w:rsidRPr="00067D0F">
        <w:rPr>
          <w:rFonts w:ascii="Courier New" w:eastAsia="Times New Roman" w:hAnsi="Courier New" w:cs="Courier New"/>
          <w:color w:val="3A3A3A"/>
          <w:sz w:val="27"/>
          <w:szCs w:val="27"/>
          <w:bdr w:val="none" w:sz="0" w:space="0" w:color="auto" w:frame="1"/>
          <w:shd w:val="clear" w:color="auto" w:fill="EBEBEB"/>
        </w:rPr>
        <w:t>)</w:t>
      </w:r>
      <w:r w:rsidRPr="00067D0F">
        <w:rPr>
          <w:rFonts w:ascii="Open Sans" w:eastAsia="Times New Roman" w:hAnsi="Open Sans" w:cs="Times New Roman"/>
          <w:color w:val="3A3A3A"/>
          <w:sz w:val="27"/>
          <w:szCs w:val="27"/>
        </w:rPr>
        <w:t>). You can call it </w:t>
      </w:r>
      <w:r w:rsidRPr="00067D0F">
        <w:rPr>
          <w:rFonts w:ascii="Courier New" w:eastAsia="Times New Roman" w:hAnsi="Courier New" w:cs="Courier New"/>
          <w:color w:val="3A3A3A"/>
          <w:sz w:val="27"/>
          <w:szCs w:val="27"/>
          <w:bdr w:val="none" w:sz="0" w:space="0" w:color="auto" w:frame="1"/>
          <w:shd w:val="clear" w:color="auto" w:fill="EBEBEB"/>
        </w:rPr>
        <w:t>heart</w:t>
      </w:r>
      <w:r w:rsidRPr="00067D0F">
        <w:rPr>
          <w:rFonts w:ascii="Open Sans" w:eastAsia="Times New Roman" w:hAnsi="Open Sans" w:cs="Times New Roman"/>
          <w:color w:val="3A3A3A"/>
          <w:sz w:val="27"/>
          <w:szCs w:val="27"/>
        </w:rPr>
        <w:t>:</w:t>
      </w:r>
    </w:p>
    <w:p w14:paraId="1C90D74C" w14:textId="77777777" w:rsidR="00D34D19" w:rsidRPr="00067D0F" w:rsidRDefault="00D34D19" w:rsidP="00067D0F">
      <w:pPr>
        <w:spacing w:after="0" w:line="240" w:lineRule="auto"/>
        <w:rPr>
          <w:rFonts w:ascii="Open Sans" w:eastAsia="Times New Roman" w:hAnsi="Open Sans" w:cs="Times New Roman"/>
          <w:color w:val="3A3A3A"/>
          <w:sz w:val="27"/>
          <w:szCs w:val="27"/>
        </w:rPr>
      </w:pPr>
    </w:p>
    <w:p w14:paraId="7BA0335B"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byte </w:t>
      </w:r>
      <w:proofErr w:type="gramStart"/>
      <w:r w:rsidRPr="00067D0F">
        <w:rPr>
          <w:rFonts w:ascii="Consolas" w:eastAsia="Times New Roman" w:hAnsi="Consolas" w:cs="Consolas"/>
          <w:color w:val="000000"/>
          <w:sz w:val="23"/>
          <w:szCs w:val="23"/>
          <w:bdr w:val="none" w:sz="0" w:space="0" w:color="auto" w:frame="1"/>
        </w:rPr>
        <w:t>heart</w:t>
      </w:r>
      <w:r w:rsidRPr="00067D0F">
        <w:rPr>
          <w:rFonts w:ascii="Consolas" w:eastAsia="Times New Roman" w:hAnsi="Consolas" w:cs="Consolas"/>
          <w:color w:val="999999"/>
          <w:sz w:val="23"/>
          <w:szCs w:val="23"/>
          <w:bdr w:val="none" w:sz="0" w:space="0" w:color="auto" w:frame="1"/>
        </w:rPr>
        <w:t>[</w:t>
      </w:r>
      <w:proofErr w:type="gramEnd"/>
      <w:r w:rsidRPr="00067D0F">
        <w:rPr>
          <w:rFonts w:ascii="Consolas" w:eastAsia="Times New Roman" w:hAnsi="Consolas" w:cs="Consolas"/>
          <w:color w:val="990055"/>
          <w:sz w:val="23"/>
          <w:szCs w:val="23"/>
          <w:bdr w:val="none" w:sz="0" w:space="0" w:color="auto" w:frame="1"/>
        </w:rPr>
        <w:t>8</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A6E3A"/>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9999"/>
          <w:sz w:val="23"/>
          <w:szCs w:val="23"/>
          <w:bdr w:val="none" w:sz="0" w:space="0" w:color="auto" w:frame="1"/>
        </w:rPr>
        <w:t>{</w:t>
      </w:r>
    </w:p>
    <w:p w14:paraId="4BDF2577"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0055"/>
          <w:sz w:val="23"/>
          <w:szCs w:val="23"/>
          <w:bdr w:val="none" w:sz="0" w:space="0" w:color="auto" w:frame="1"/>
        </w:rPr>
        <w:t>0</w:t>
      </w:r>
      <w:r w:rsidRPr="00067D0F">
        <w:rPr>
          <w:rFonts w:ascii="Consolas" w:eastAsia="Times New Roman" w:hAnsi="Consolas" w:cs="Consolas"/>
          <w:color w:val="000000"/>
          <w:sz w:val="23"/>
          <w:szCs w:val="23"/>
          <w:bdr w:val="none" w:sz="0" w:space="0" w:color="auto" w:frame="1"/>
        </w:rPr>
        <w:t>b00000</w:t>
      </w:r>
      <w:r w:rsidRPr="00067D0F">
        <w:rPr>
          <w:rFonts w:ascii="Consolas" w:eastAsia="Times New Roman" w:hAnsi="Consolas" w:cs="Consolas"/>
          <w:color w:val="999999"/>
          <w:sz w:val="23"/>
          <w:szCs w:val="23"/>
          <w:bdr w:val="none" w:sz="0" w:space="0" w:color="auto" w:frame="1"/>
        </w:rPr>
        <w:t>,</w:t>
      </w:r>
    </w:p>
    <w:p w14:paraId="4AAD265D"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0055"/>
          <w:sz w:val="23"/>
          <w:szCs w:val="23"/>
          <w:bdr w:val="none" w:sz="0" w:space="0" w:color="auto" w:frame="1"/>
        </w:rPr>
        <w:t>0</w:t>
      </w:r>
      <w:r w:rsidRPr="00067D0F">
        <w:rPr>
          <w:rFonts w:ascii="Consolas" w:eastAsia="Times New Roman" w:hAnsi="Consolas" w:cs="Consolas"/>
          <w:color w:val="000000"/>
          <w:sz w:val="23"/>
          <w:szCs w:val="23"/>
          <w:bdr w:val="none" w:sz="0" w:space="0" w:color="auto" w:frame="1"/>
        </w:rPr>
        <w:t>b01010</w:t>
      </w:r>
      <w:r w:rsidRPr="00067D0F">
        <w:rPr>
          <w:rFonts w:ascii="Consolas" w:eastAsia="Times New Roman" w:hAnsi="Consolas" w:cs="Consolas"/>
          <w:color w:val="999999"/>
          <w:sz w:val="23"/>
          <w:szCs w:val="23"/>
          <w:bdr w:val="none" w:sz="0" w:space="0" w:color="auto" w:frame="1"/>
        </w:rPr>
        <w:t>,</w:t>
      </w:r>
    </w:p>
    <w:p w14:paraId="6FA59958"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0055"/>
          <w:sz w:val="23"/>
          <w:szCs w:val="23"/>
          <w:bdr w:val="none" w:sz="0" w:space="0" w:color="auto" w:frame="1"/>
        </w:rPr>
        <w:t>0</w:t>
      </w:r>
      <w:r w:rsidRPr="00067D0F">
        <w:rPr>
          <w:rFonts w:ascii="Consolas" w:eastAsia="Times New Roman" w:hAnsi="Consolas" w:cs="Consolas"/>
          <w:color w:val="000000"/>
          <w:sz w:val="23"/>
          <w:szCs w:val="23"/>
          <w:bdr w:val="none" w:sz="0" w:space="0" w:color="auto" w:frame="1"/>
        </w:rPr>
        <w:t>b11111</w:t>
      </w:r>
      <w:r w:rsidRPr="00067D0F">
        <w:rPr>
          <w:rFonts w:ascii="Consolas" w:eastAsia="Times New Roman" w:hAnsi="Consolas" w:cs="Consolas"/>
          <w:color w:val="999999"/>
          <w:sz w:val="23"/>
          <w:szCs w:val="23"/>
          <w:bdr w:val="none" w:sz="0" w:space="0" w:color="auto" w:frame="1"/>
        </w:rPr>
        <w:t>,</w:t>
      </w:r>
    </w:p>
    <w:p w14:paraId="3EF8C3D3"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0055"/>
          <w:sz w:val="23"/>
          <w:szCs w:val="23"/>
          <w:bdr w:val="none" w:sz="0" w:space="0" w:color="auto" w:frame="1"/>
        </w:rPr>
        <w:t>0</w:t>
      </w:r>
      <w:r w:rsidRPr="00067D0F">
        <w:rPr>
          <w:rFonts w:ascii="Consolas" w:eastAsia="Times New Roman" w:hAnsi="Consolas" w:cs="Consolas"/>
          <w:color w:val="000000"/>
          <w:sz w:val="23"/>
          <w:szCs w:val="23"/>
          <w:bdr w:val="none" w:sz="0" w:space="0" w:color="auto" w:frame="1"/>
        </w:rPr>
        <w:t>b11111</w:t>
      </w:r>
      <w:r w:rsidRPr="00067D0F">
        <w:rPr>
          <w:rFonts w:ascii="Consolas" w:eastAsia="Times New Roman" w:hAnsi="Consolas" w:cs="Consolas"/>
          <w:color w:val="999999"/>
          <w:sz w:val="23"/>
          <w:szCs w:val="23"/>
          <w:bdr w:val="none" w:sz="0" w:space="0" w:color="auto" w:frame="1"/>
        </w:rPr>
        <w:t>,</w:t>
      </w:r>
    </w:p>
    <w:p w14:paraId="687D3D0F"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0055"/>
          <w:sz w:val="23"/>
          <w:szCs w:val="23"/>
          <w:bdr w:val="none" w:sz="0" w:space="0" w:color="auto" w:frame="1"/>
        </w:rPr>
        <w:t>0</w:t>
      </w:r>
      <w:r w:rsidRPr="00067D0F">
        <w:rPr>
          <w:rFonts w:ascii="Consolas" w:eastAsia="Times New Roman" w:hAnsi="Consolas" w:cs="Consolas"/>
          <w:color w:val="000000"/>
          <w:sz w:val="23"/>
          <w:szCs w:val="23"/>
          <w:bdr w:val="none" w:sz="0" w:space="0" w:color="auto" w:frame="1"/>
        </w:rPr>
        <w:t>b11111</w:t>
      </w:r>
      <w:r w:rsidRPr="00067D0F">
        <w:rPr>
          <w:rFonts w:ascii="Consolas" w:eastAsia="Times New Roman" w:hAnsi="Consolas" w:cs="Consolas"/>
          <w:color w:val="999999"/>
          <w:sz w:val="23"/>
          <w:szCs w:val="23"/>
          <w:bdr w:val="none" w:sz="0" w:space="0" w:color="auto" w:frame="1"/>
        </w:rPr>
        <w:t>,</w:t>
      </w:r>
    </w:p>
    <w:p w14:paraId="279C4643"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0055"/>
          <w:sz w:val="23"/>
          <w:szCs w:val="23"/>
          <w:bdr w:val="none" w:sz="0" w:space="0" w:color="auto" w:frame="1"/>
        </w:rPr>
        <w:t>0</w:t>
      </w:r>
      <w:r w:rsidRPr="00067D0F">
        <w:rPr>
          <w:rFonts w:ascii="Consolas" w:eastAsia="Times New Roman" w:hAnsi="Consolas" w:cs="Consolas"/>
          <w:color w:val="000000"/>
          <w:sz w:val="23"/>
          <w:szCs w:val="23"/>
          <w:bdr w:val="none" w:sz="0" w:space="0" w:color="auto" w:frame="1"/>
        </w:rPr>
        <w:t>b01110</w:t>
      </w:r>
      <w:r w:rsidRPr="00067D0F">
        <w:rPr>
          <w:rFonts w:ascii="Consolas" w:eastAsia="Times New Roman" w:hAnsi="Consolas" w:cs="Consolas"/>
          <w:color w:val="999999"/>
          <w:sz w:val="23"/>
          <w:szCs w:val="23"/>
          <w:bdr w:val="none" w:sz="0" w:space="0" w:color="auto" w:frame="1"/>
        </w:rPr>
        <w:t>,</w:t>
      </w:r>
    </w:p>
    <w:p w14:paraId="31403BB4"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0055"/>
          <w:sz w:val="23"/>
          <w:szCs w:val="23"/>
          <w:bdr w:val="none" w:sz="0" w:space="0" w:color="auto" w:frame="1"/>
        </w:rPr>
        <w:t>0</w:t>
      </w:r>
      <w:r w:rsidRPr="00067D0F">
        <w:rPr>
          <w:rFonts w:ascii="Consolas" w:eastAsia="Times New Roman" w:hAnsi="Consolas" w:cs="Consolas"/>
          <w:color w:val="000000"/>
          <w:sz w:val="23"/>
          <w:szCs w:val="23"/>
          <w:bdr w:val="none" w:sz="0" w:space="0" w:color="auto" w:frame="1"/>
        </w:rPr>
        <w:t>b00100</w:t>
      </w:r>
      <w:r w:rsidRPr="00067D0F">
        <w:rPr>
          <w:rFonts w:ascii="Consolas" w:eastAsia="Times New Roman" w:hAnsi="Consolas" w:cs="Consolas"/>
          <w:color w:val="999999"/>
          <w:sz w:val="23"/>
          <w:szCs w:val="23"/>
          <w:bdr w:val="none" w:sz="0" w:space="0" w:color="auto" w:frame="1"/>
        </w:rPr>
        <w:t>,</w:t>
      </w:r>
    </w:p>
    <w:p w14:paraId="083F272F"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0055"/>
          <w:sz w:val="23"/>
          <w:szCs w:val="23"/>
          <w:bdr w:val="none" w:sz="0" w:space="0" w:color="auto" w:frame="1"/>
        </w:rPr>
        <w:t>0</w:t>
      </w:r>
      <w:r w:rsidRPr="00067D0F">
        <w:rPr>
          <w:rFonts w:ascii="Consolas" w:eastAsia="Times New Roman" w:hAnsi="Consolas" w:cs="Consolas"/>
          <w:color w:val="000000"/>
          <w:sz w:val="23"/>
          <w:szCs w:val="23"/>
          <w:bdr w:val="none" w:sz="0" w:space="0" w:color="auto" w:frame="1"/>
        </w:rPr>
        <w:t>b00000</w:t>
      </w:r>
    </w:p>
    <w:p w14:paraId="79CEF1CA"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67D0F">
        <w:rPr>
          <w:rFonts w:ascii="Consolas" w:eastAsia="Times New Roman" w:hAnsi="Consolas" w:cs="Consolas"/>
          <w:color w:val="999999"/>
          <w:sz w:val="23"/>
          <w:szCs w:val="23"/>
          <w:bdr w:val="none" w:sz="0" w:space="0" w:color="auto" w:frame="1"/>
        </w:rPr>
        <w:t>};</w:t>
      </w:r>
    </w:p>
    <w:p w14:paraId="131EC9AC" w14:textId="77777777" w:rsidR="00067D0F" w:rsidRPr="00067D0F" w:rsidRDefault="00067D0F" w:rsidP="00067D0F">
      <w:pPr>
        <w:spacing w:after="0" w:line="240" w:lineRule="auto"/>
        <w:rPr>
          <w:rFonts w:ascii="Open Sans" w:eastAsia="Times New Roman" w:hAnsi="Open Sans" w:cs="Times New Roman"/>
          <w:color w:val="3A3A3A"/>
          <w:sz w:val="27"/>
          <w:szCs w:val="27"/>
        </w:rPr>
      </w:pPr>
      <w:r w:rsidRPr="00067D0F">
        <w:rPr>
          <w:rFonts w:ascii="Open Sans" w:eastAsia="Times New Roman" w:hAnsi="Open Sans" w:cs="Times New Roman"/>
          <w:color w:val="3A3A3A"/>
          <w:sz w:val="27"/>
          <w:szCs w:val="27"/>
        </w:rPr>
        <w:lastRenderedPageBreak/>
        <w:t>Then, in the </w:t>
      </w:r>
      <w:proofErr w:type="gramStart"/>
      <w:r w:rsidRPr="00067D0F">
        <w:rPr>
          <w:rFonts w:ascii="Courier New" w:eastAsia="Times New Roman" w:hAnsi="Courier New" w:cs="Courier New"/>
          <w:color w:val="3A3A3A"/>
          <w:sz w:val="27"/>
          <w:szCs w:val="27"/>
          <w:bdr w:val="none" w:sz="0" w:space="0" w:color="auto" w:frame="1"/>
          <w:shd w:val="clear" w:color="auto" w:fill="EBEBEB"/>
        </w:rPr>
        <w:t>setup(</w:t>
      </w:r>
      <w:proofErr w:type="gramEnd"/>
      <w:r w:rsidRPr="00067D0F">
        <w:rPr>
          <w:rFonts w:ascii="Courier New" w:eastAsia="Times New Roman" w:hAnsi="Courier New" w:cs="Courier New"/>
          <w:color w:val="3A3A3A"/>
          <w:sz w:val="27"/>
          <w:szCs w:val="27"/>
          <w:bdr w:val="none" w:sz="0" w:space="0" w:color="auto" w:frame="1"/>
          <w:shd w:val="clear" w:color="auto" w:fill="EBEBEB"/>
        </w:rPr>
        <w:t>)</w:t>
      </w:r>
      <w:r w:rsidRPr="00067D0F">
        <w:rPr>
          <w:rFonts w:ascii="Open Sans" w:eastAsia="Times New Roman" w:hAnsi="Open Sans" w:cs="Times New Roman"/>
          <w:color w:val="3A3A3A"/>
          <w:sz w:val="27"/>
          <w:szCs w:val="27"/>
        </w:rPr>
        <w:t>, create a custom character using the </w:t>
      </w:r>
      <w:proofErr w:type="spellStart"/>
      <w:r w:rsidRPr="00067D0F">
        <w:rPr>
          <w:rFonts w:ascii="Courier New" w:eastAsia="Times New Roman" w:hAnsi="Courier New" w:cs="Courier New"/>
          <w:color w:val="3A3A3A"/>
          <w:sz w:val="27"/>
          <w:szCs w:val="27"/>
          <w:bdr w:val="none" w:sz="0" w:space="0" w:color="auto" w:frame="1"/>
          <w:shd w:val="clear" w:color="auto" w:fill="EBEBEB"/>
        </w:rPr>
        <w:t>createChar</w:t>
      </w:r>
      <w:proofErr w:type="spellEnd"/>
      <w:r w:rsidRPr="00067D0F">
        <w:rPr>
          <w:rFonts w:ascii="Courier New" w:eastAsia="Times New Roman" w:hAnsi="Courier New" w:cs="Courier New"/>
          <w:color w:val="3A3A3A"/>
          <w:sz w:val="27"/>
          <w:szCs w:val="27"/>
          <w:bdr w:val="none" w:sz="0" w:space="0" w:color="auto" w:frame="1"/>
          <w:shd w:val="clear" w:color="auto" w:fill="EBEBEB"/>
        </w:rPr>
        <w:t>()</w:t>
      </w:r>
      <w:r w:rsidRPr="00067D0F">
        <w:rPr>
          <w:rFonts w:ascii="Open Sans" w:eastAsia="Times New Roman" w:hAnsi="Open Sans" w:cs="Times New Roman"/>
          <w:color w:val="3A3A3A"/>
          <w:sz w:val="27"/>
          <w:szCs w:val="27"/>
        </w:rPr>
        <w:t>function. This function accepts as arguments a location to allocate the char and the char variable as follows:</w:t>
      </w:r>
    </w:p>
    <w:p w14:paraId="1F2B858E" w14:textId="77777777" w:rsidR="001C70B6" w:rsidRDefault="001C70B6"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63AF69A8"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proofErr w:type="gramStart"/>
      <w:r w:rsidRPr="00067D0F">
        <w:rPr>
          <w:rFonts w:ascii="Consolas" w:eastAsia="Times New Roman" w:hAnsi="Consolas" w:cs="Consolas"/>
          <w:color w:val="000000"/>
          <w:sz w:val="23"/>
          <w:szCs w:val="23"/>
          <w:bdr w:val="none" w:sz="0" w:space="0" w:color="auto" w:frame="1"/>
        </w:rPr>
        <w:t>lcd</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DD4A68"/>
          <w:sz w:val="23"/>
          <w:szCs w:val="23"/>
          <w:bdr w:val="none" w:sz="0" w:space="0" w:color="auto" w:frame="1"/>
        </w:rPr>
        <w:t>createChar</w:t>
      </w:r>
      <w:proofErr w:type="spellEnd"/>
      <w:proofErr w:type="gramEnd"/>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990055"/>
          <w:sz w:val="23"/>
          <w:szCs w:val="23"/>
          <w:bdr w:val="none" w:sz="0" w:space="0" w:color="auto" w:frame="1"/>
        </w:rPr>
        <w:t>0</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heart</w:t>
      </w:r>
      <w:r w:rsidRPr="00067D0F">
        <w:rPr>
          <w:rFonts w:ascii="Consolas" w:eastAsia="Times New Roman" w:hAnsi="Consolas" w:cs="Consolas"/>
          <w:color w:val="999999"/>
          <w:sz w:val="23"/>
          <w:szCs w:val="23"/>
          <w:bdr w:val="none" w:sz="0" w:space="0" w:color="auto" w:frame="1"/>
        </w:rPr>
        <w:t>);</w:t>
      </w:r>
    </w:p>
    <w:p w14:paraId="5B754066" w14:textId="77777777" w:rsidR="001C70B6" w:rsidRDefault="001C70B6" w:rsidP="00067D0F">
      <w:pPr>
        <w:spacing w:after="0" w:line="240" w:lineRule="auto"/>
        <w:rPr>
          <w:rFonts w:ascii="Open Sans" w:eastAsia="Times New Roman" w:hAnsi="Open Sans" w:cs="Times New Roman"/>
          <w:color w:val="3A3A3A"/>
          <w:sz w:val="27"/>
          <w:szCs w:val="27"/>
        </w:rPr>
      </w:pPr>
    </w:p>
    <w:p w14:paraId="3C347840" w14:textId="77777777" w:rsidR="00067D0F" w:rsidRPr="00067D0F" w:rsidRDefault="00067D0F" w:rsidP="00067D0F">
      <w:pPr>
        <w:spacing w:after="0" w:line="240" w:lineRule="auto"/>
        <w:rPr>
          <w:rFonts w:ascii="Open Sans" w:eastAsia="Times New Roman" w:hAnsi="Open Sans" w:cs="Times New Roman"/>
          <w:color w:val="3A3A3A"/>
          <w:sz w:val="27"/>
          <w:szCs w:val="27"/>
        </w:rPr>
      </w:pPr>
      <w:r w:rsidRPr="00067D0F">
        <w:rPr>
          <w:rFonts w:ascii="Open Sans" w:eastAsia="Times New Roman" w:hAnsi="Open Sans" w:cs="Times New Roman"/>
          <w:color w:val="3A3A3A"/>
          <w:sz w:val="27"/>
          <w:szCs w:val="27"/>
        </w:rPr>
        <w:t>Then, in the </w:t>
      </w:r>
      <w:proofErr w:type="gramStart"/>
      <w:r w:rsidRPr="00067D0F">
        <w:rPr>
          <w:rFonts w:ascii="Courier New" w:eastAsia="Times New Roman" w:hAnsi="Courier New" w:cs="Courier New"/>
          <w:color w:val="3A3A3A"/>
          <w:sz w:val="27"/>
          <w:szCs w:val="27"/>
          <w:bdr w:val="none" w:sz="0" w:space="0" w:color="auto" w:frame="1"/>
          <w:shd w:val="clear" w:color="auto" w:fill="EBEBEB"/>
        </w:rPr>
        <w:t>loop(</w:t>
      </w:r>
      <w:proofErr w:type="gramEnd"/>
      <w:r w:rsidRPr="00067D0F">
        <w:rPr>
          <w:rFonts w:ascii="Courier New" w:eastAsia="Times New Roman" w:hAnsi="Courier New" w:cs="Courier New"/>
          <w:color w:val="3A3A3A"/>
          <w:sz w:val="27"/>
          <w:szCs w:val="27"/>
          <w:bdr w:val="none" w:sz="0" w:space="0" w:color="auto" w:frame="1"/>
          <w:shd w:val="clear" w:color="auto" w:fill="EBEBEB"/>
        </w:rPr>
        <w:t>)</w:t>
      </w:r>
      <w:r w:rsidRPr="00067D0F">
        <w:rPr>
          <w:rFonts w:ascii="Open Sans" w:eastAsia="Times New Roman" w:hAnsi="Open Sans" w:cs="Times New Roman"/>
          <w:color w:val="3A3A3A"/>
          <w:sz w:val="27"/>
          <w:szCs w:val="27"/>
        </w:rPr>
        <w:t>, set the cursor to where you want the character to be displayed:</w:t>
      </w:r>
    </w:p>
    <w:p w14:paraId="43F5F801" w14:textId="77777777" w:rsidR="001C70B6" w:rsidRDefault="001C70B6"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4E382683"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proofErr w:type="gramStart"/>
      <w:r w:rsidRPr="00067D0F">
        <w:rPr>
          <w:rFonts w:ascii="Consolas" w:eastAsia="Times New Roman" w:hAnsi="Consolas" w:cs="Consolas"/>
          <w:color w:val="000000"/>
          <w:sz w:val="23"/>
          <w:szCs w:val="23"/>
          <w:bdr w:val="none" w:sz="0" w:space="0" w:color="auto" w:frame="1"/>
        </w:rPr>
        <w:t>lcd</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DD4A68"/>
          <w:sz w:val="23"/>
          <w:szCs w:val="23"/>
          <w:bdr w:val="none" w:sz="0" w:space="0" w:color="auto" w:frame="1"/>
        </w:rPr>
        <w:t>setCursor</w:t>
      </w:r>
      <w:proofErr w:type="spellEnd"/>
      <w:proofErr w:type="gramEnd"/>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990055"/>
          <w:sz w:val="23"/>
          <w:szCs w:val="23"/>
          <w:bdr w:val="none" w:sz="0" w:space="0" w:color="auto" w:frame="1"/>
        </w:rPr>
        <w:t>0</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000000"/>
          <w:sz w:val="23"/>
          <w:szCs w:val="23"/>
          <w:bdr w:val="none" w:sz="0" w:space="0" w:color="auto" w:frame="1"/>
        </w:rPr>
        <w:t xml:space="preserve"> </w:t>
      </w:r>
      <w:r w:rsidRPr="00067D0F">
        <w:rPr>
          <w:rFonts w:ascii="Consolas" w:eastAsia="Times New Roman" w:hAnsi="Consolas" w:cs="Consolas"/>
          <w:color w:val="990055"/>
          <w:sz w:val="23"/>
          <w:szCs w:val="23"/>
          <w:bdr w:val="none" w:sz="0" w:space="0" w:color="auto" w:frame="1"/>
        </w:rPr>
        <w:t>0</w:t>
      </w:r>
      <w:r w:rsidRPr="00067D0F">
        <w:rPr>
          <w:rFonts w:ascii="Consolas" w:eastAsia="Times New Roman" w:hAnsi="Consolas" w:cs="Consolas"/>
          <w:color w:val="999999"/>
          <w:sz w:val="23"/>
          <w:szCs w:val="23"/>
          <w:bdr w:val="none" w:sz="0" w:space="0" w:color="auto" w:frame="1"/>
        </w:rPr>
        <w:t>);</w:t>
      </w:r>
    </w:p>
    <w:p w14:paraId="5B2A5BDC" w14:textId="77777777" w:rsidR="001C70B6" w:rsidRDefault="001C70B6" w:rsidP="00067D0F">
      <w:pPr>
        <w:spacing w:after="0" w:line="240" w:lineRule="auto"/>
        <w:rPr>
          <w:rFonts w:ascii="Open Sans" w:eastAsia="Times New Roman" w:hAnsi="Open Sans" w:cs="Times New Roman"/>
          <w:color w:val="3A3A3A"/>
          <w:sz w:val="27"/>
          <w:szCs w:val="27"/>
        </w:rPr>
      </w:pPr>
    </w:p>
    <w:p w14:paraId="0312F2D3" w14:textId="77777777" w:rsidR="00067D0F" w:rsidRPr="00067D0F" w:rsidRDefault="00067D0F" w:rsidP="00067D0F">
      <w:pPr>
        <w:spacing w:after="0" w:line="240" w:lineRule="auto"/>
        <w:rPr>
          <w:rFonts w:ascii="Open Sans" w:eastAsia="Times New Roman" w:hAnsi="Open Sans" w:cs="Times New Roman"/>
          <w:color w:val="3A3A3A"/>
          <w:sz w:val="27"/>
          <w:szCs w:val="27"/>
        </w:rPr>
      </w:pPr>
      <w:r w:rsidRPr="00067D0F">
        <w:rPr>
          <w:rFonts w:ascii="Open Sans" w:eastAsia="Times New Roman" w:hAnsi="Open Sans" w:cs="Times New Roman"/>
          <w:color w:val="3A3A3A"/>
          <w:sz w:val="27"/>
          <w:szCs w:val="27"/>
        </w:rPr>
        <w:t>Use the </w:t>
      </w:r>
      <w:proofErr w:type="gramStart"/>
      <w:r w:rsidRPr="00067D0F">
        <w:rPr>
          <w:rFonts w:ascii="Courier New" w:eastAsia="Times New Roman" w:hAnsi="Courier New" w:cs="Courier New"/>
          <w:color w:val="3A3A3A"/>
          <w:sz w:val="27"/>
          <w:szCs w:val="27"/>
          <w:bdr w:val="none" w:sz="0" w:space="0" w:color="auto" w:frame="1"/>
          <w:shd w:val="clear" w:color="auto" w:fill="EBEBEB"/>
        </w:rPr>
        <w:t>write(</w:t>
      </w:r>
      <w:proofErr w:type="gramEnd"/>
      <w:r w:rsidRPr="00067D0F">
        <w:rPr>
          <w:rFonts w:ascii="Courier New" w:eastAsia="Times New Roman" w:hAnsi="Courier New" w:cs="Courier New"/>
          <w:color w:val="3A3A3A"/>
          <w:sz w:val="27"/>
          <w:szCs w:val="27"/>
          <w:bdr w:val="none" w:sz="0" w:space="0" w:color="auto" w:frame="1"/>
          <w:shd w:val="clear" w:color="auto" w:fill="EBEBEB"/>
        </w:rPr>
        <w:t>)</w:t>
      </w:r>
      <w:r w:rsidRPr="00067D0F">
        <w:rPr>
          <w:rFonts w:ascii="Open Sans" w:eastAsia="Times New Roman" w:hAnsi="Open Sans" w:cs="Times New Roman"/>
          <w:color w:val="3A3A3A"/>
          <w:sz w:val="27"/>
          <w:szCs w:val="27"/>
        </w:rPr>
        <w:t> method to display the character. Pass the location where the character is allocated, as follows:</w:t>
      </w:r>
    </w:p>
    <w:p w14:paraId="08FA2B59" w14:textId="77777777" w:rsidR="001C70B6" w:rsidRDefault="001C70B6"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bdr w:val="none" w:sz="0" w:space="0" w:color="auto" w:frame="1"/>
        </w:rPr>
      </w:pPr>
    </w:p>
    <w:p w14:paraId="005DACA3" w14:textId="77777777" w:rsidR="00067D0F" w:rsidRPr="00067D0F" w:rsidRDefault="00067D0F" w:rsidP="00067D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proofErr w:type="gramStart"/>
      <w:r w:rsidRPr="00067D0F">
        <w:rPr>
          <w:rFonts w:ascii="Consolas" w:eastAsia="Times New Roman" w:hAnsi="Consolas" w:cs="Consolas"/>
          <w:color w:val="000000"/>
          <w:sz w:val="23"/>
          <w:szCs w:val="23"/>
          <w:bdr w:val="none" w:sz="0" w:space="0" w:color="auto" w:frame="1"/>
        </w:rPr>
        <w:t>lcd</w:t>
      </w:r>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DD4A68"/>
          <w:sz w:val="23"/>
          <w:szCs w:val="23"/>
          <w:bdr w:val="none" w:sz="0" w:space="0" w:color="auto" w:frame="1"/>
        </w:rPr>
        <w:t>write</w:t>
      </w:r>
      <w:proofErr w:type="spellEnd"/>
      <w:proofErr w:type="gramEnd"/>
      <w:r w:rsidRPr="00067D0F">
        <w:rPr>
          <w:rFonts w:ascii="Consolas" w:eastAsia="Times New Roman" w:hAnsi="Consolas" w:cs="Consolas"/>
          <w:color w:val="999999"/>
          <w:sz w:val="23"/>
          <w:szCs w:val="23"/>
          <w:bdr w:val="none" w:sz="0" w:space="0" w:color="auto" w:frame="1"/>
        </w:rPr>
        <w:t>(</w:t>
      </w:r>
      <w:r w:rsidRPr="00067D0F">
        <w:rPr>
          <w:rFonts w:ascii="Consolas" w:eastAsia="Times New Roman" w:hAnsi="Consolas" w:cs="Consolas"/>
          <w:color w:val="990055"/>
          <w:sz w:val="23"/>
          <w:szCs w:val="23"/>
          <w:bdr w:val="none" w:sz="0" w:space="0" w:color="auto" w:frame="1"/>
        </w:rPr>
        <w:t>0</w:t>
      </w:r>
      <w:r w:rsidRPr="00067D0F">
        <w:rPr>
          <w:rFonts w:ascii="Consolas" w:eastAsia="Times New Roman" w:hAnsi="Consolas" w:cs="Consolas"/>
          <w:color w:val="999999"/>
          <w:sz w:val="23"/>
          <w:szCs w:val="23"/>
          <w:bdr w:val="none" w:sz="0" w:space="0" w:color="auto" w:frame="1"/>
        </w:rPr>
        <w:t>);</w:t>
      </w:r>
    </w:p>
    <w:p w14:paraId="24B48F45" w14:textId="77777777" w:rsidR="00067D0F" w:rsidRPr="00067D0F" w:rsidRDefault="00067D0F" w:rsidP="00067D0F">
      <w:pPr>
        <w:spacing w:before="510" w:after="270" w:line="312" w:lineRule="atLeast"/>
        <w:outlineLvl w:val="1"/>
        <w:rPr>
          <w:rFonts w:ascii="inherit" w:eastAsia="Times New Roman" w:hAnsi="inherit" w:cs="Times New Roman"/>
          <w:b/>
          <w:bCs/>
          <w:color w:val="3A3A3A"/>
          <w:sz w:val="54"/>
          <w:szCs w:val="54"/>
        </w:rPr>
      </w:pPr>
      <w:r w:rsidRPr="00067D0F">
        <w:rPr>
          <w:rFonts w:ascii="inherit" w:eastAsia="Times New Roman" w:hAnsi="inherit" w:cs="Times New Roman"/>
          <w:b/>
          <w:bCs/>
          <w:color w:val="3A3A3A"/>
          <w:sz w:val="54"/>
          <w:szCs w:val="54"/>
        </w:rPr>
        <w:t>Wrapping Up</w:t>
      </w:r>
    </w:p>
    <w:p w14:paraId="3DE91F24" w14:textId="77777777" w:rsidR="00067D0F" w:rsidRPr="00067D0F" w:rsidRDefault="00067D0F" w:rsidP="00067D0F">
      <w:pPr>
        <w:spacing w:after="336" w:line="240" w:lineRule="auto"/>
        <w:rPr>
          <w:rFonts w:ascii="Open Sans" w:eastAsia="Times New Roman" w:hAnsi="Open Sans" w:cs="Times New Roman"/>
          <w:color w:val="3A3A3A"/>
          <w:sz w:val="27"/>
          <w:szCs w:val="27"/>
        </w:rPr>
      </w:pPr>
      <w:r w:rsidRPr="00067D0F">
        <w:rPr>
          <w:rFonts w:ascii="Open Sans" w:eastAsia="Times New Roman" w:hAnsi="Open Sans" w:cs="Times New Roman"/>
          <w:color w:val="3A3A3A"/>
          <w:sz w:val="27"/>
          <w:szCs w:val="27"/>
        </w:rPr>
        <w:t xml:space="preserve">In summary, in this tutorial </w:t>
      </w:r>
      <w:proofErr w:type="gramStart"/>
      <w:r w:rsidRPr="00067D0F">
        <w:rPr>
          <w:rFonts w:ascii="Open Sans" w:eastAsia="Times New Roman" w:hAnsi="Open Sans" w:cs="Times New Roman"/>
          <w:color w:val="3A3A3A"/>
          <w:sz w:val="27"/>
          <w:szCs w:val="27"/>
        </w:rPr>
        <w:t>we’ve</w:t>
      </w:r>
      <w:proofErr w:type="gramEnd"/>
      <w:r w:rsidRPr="00067D0F">
        <w:rPr>
          <w:rFonts w:ascii="Open Sans" w:eastAsia="Times New Roman" w:hAnsi="Open Sans" w:cs="Times New Roman"/>
          <w:color w:val="3A3A3A"/>
          <w:sz w:val="27"/>
          <w:szCs w:val="27"/>
        </w:rPr>
        <w:t xml:space="preserve"> shown you how to use an I2C LCD display with the ESP32/ESP8266 with Arduino IDE: how to display static text, scrolling text and custom characters. This tutorial also works with the Arduino board, you just need to change the pin assignment to use the Arduino I2C pins.</w:t>
      </w:r>
    </w:p>
    <w:p w14:paraId="335C778A" w14:textId="77777777" w:rsidR="00067D0F" w:rsidRPr="00067D0F" w:rsidRDefault="00067D0F" w:rsidP="00067D0F">
      <w:pPr>
        <w:spacing w:after="336" w:line="240" w:lineRule="auto"/>
        <w:rPr>
          <w:rFonts w:ascii="Open Sans" w:eastAsia="Times New Roman" w:hAnsi="Open Sans" w:cs="Times New Roman"/>
          <w:color w:val="3A3A3A"/>
          <w:sz w:val="27"/>
          <w:szCs w:val="27"/>
        </w:rPr>
      </w:pPr>
      <w:r w:rsidRPr="00067D0F">
        <w:rPr>
          <w:rFonts w:ascii="Open Sans" w:eastAsia="Times New Roman" w:hAnsi="Open Sans" w:cs="Times New Roman"/>
          <w:color w:val="3A3A3A"/>
          <w:sz w:val="27"/>
          <w:szCs w:val="27"/>
        </w:rPr>
        <w:t>We have other tutorials with ESP32 that you may find useful:</w:t>
      </w:r>
    </w:p>
    <w:p w14:paraId="7D62C7FD" w14:textId="77777777" w:rsidR="00067D0F" w:rsidRPr="00067D0F" w:rsidRDefault="00867F35" w:rsidP="00067D0F">
      <w:pPr>
        <w:numPr>
          <w:ilvl w:val="0"/>
          <w:numId w:val="7"/>
        </w:numPr>
        <w:spacing w:after="0" w:line="240" w:lineRule="auto"/>
        <w:rPr>
          <w:rFonts w:ascii="Open Sans" w:eastAsia="Times New Roman" w:hAnsi="Open Sans" w:cs="Times New Roman"/>
          <w:color w:val="3A3A3A"/>
          <w:sz w:val="27"/>
          <w:szCs w:val="27"/>
        </w:rPr>
      </w:pPr>
      <w:hyperlink r:id="rId24" w:history="1">
        <w:r w:rsidR="00067D0F" w:rsidRPr="00067D0F">
          <w:rPr>
            <w:rFonts w:ascii="Open Sans" w:eastAsia="Times New Roman" w:hAnsi="Open Sans" w:cs="Times New Roman"/>
            <w:color w:val="1B78E2"/>
            <w:sz w:val="27"/>
            <w:szCs w:val="27"/>
            <w:u w:val="single"/>
            <w:bdr w:val="none" w:sz="0" w:space="0" w:color="auto" w:frame="1"/>
          </w:rPr>
          <w:t>ESP32 with Multiple DS18B20 Temperature Sensors</w:t>
        </w:r>
      </w:hyperlink>
    </w:p>
    <w:p w14:paraId="519F3377" w14:textId="77777777" w:rsidR="00067D0F" w:rsidRPr="00067D0F" w:rsidRDefault="00867F35" w:rsidP="00067D0F">
      <w:pPr>
        <w:numPr>
          <w:ilvl w:val="0"/>
          <w:numId w:val="7"/>
        </w:numPr>
        <w:spacing w:after="0" w:line="240" w:lineRule="auto"/>
        <w:rPr>
          <w:rFonts w:ascii="Open Sans" w:eastAsia="Times New Roman" w:hAnsi="Open Sans" w:cs="Times New Roman"/>
          <w:color w:val="3A3A3A"/>
          <w:sz w:val="27"/>
          <w:szCs w:val="27"/>
        </w:rPr>
      </w:pPr>
      <w:hyperlink r:id="rId25" w:history="1">
        <w:r w:rsidR="00067D0F" w:rsidRPr="00067D0F">
          <w:rPr>
            <w:rFonts w:ascii="Open Sans" w:eastAsia="Times New Roman" w:hAnsi="Open Sans" w:cs="Times New Roman"/>
            <w:color w:val="1B78E2"/>
            <w:sz w:val="27"/>
            <w:szCs w:val="27"/>
            <w:u w:val="single"/>
            <w:bdr w:val="none" w:sz="0" w:space="0" w:color="auto" w:frame="1"/>
          </w:rPr>
          <w:t>ESP32 Data Logging Temperature to MicroSD Card</w:t>
        </w:r>
      </w:hyperlink>
    </w:p>
    <w:p w14:paraId="63862E20" w14:textId="77777777" w:rsidR="00067D0F" w:rsidRPr="00067D0F" w:rsidRDefault="00867F35" w:rsidP="00067D0F">
      <w:pPr>
        <w:numPr>
          <w:ilvl w:val="0"/>
          <w:numId w:val="7"/>
        </w:numPr>
        <w:spacing w:after="0" w:line="240" w:lineRule="auto"/>
        <w:rPr>
          <w:rFonts w:ascii="Open Sans" w:eastAsia="Times New Roman" w:hAnsi="Open Sans" w:cs="Times New Roman"/>
          <w:color w:val="3A3A3A"/>
          <w:sz w:val="27"/>
          <w:szCs w:val="27"/>
        </w:rPr>
      </w:pPr>
      <w:hyperlink r:id="rId26" w:history="1">
        <w:r w:rsidR="00067D0F" w:rsidRPr="00067D0F">
          <w:rPr>
            <w:rFonts w:ascii="Open Sans" w:eastAsia="Times New Roman" w:hAnsi="Open Sans" w:cs="Times New Roman"/>
            <w:color w:val="1B78E2"/>
            <w:sz w:val="27"/>
            <w:szCs w:val="27"/>
            <w:u w:val="single"/>
            <w:bdr w:val="none" w:sz="0" w:space="0" w:color="auto" w:frame="1"/>
          </w:rPr>
          <w:t>ESP32 with DC Motor and L298N Motor Driver – Control Speed and Direction</w:t>
        </w:r>
      </w:hyperlink>
    </w:p>
    <w:p w14:paraId="2DA46FEC" w14:textId="77777777" w:rsidR="00067D0F" w:rsidRPr="00067D0F" w:rsidRDefault="00867F35" w:rsidP="00067D0F">
      <w:pPr>
        <w:numPr>
          <w:ilvl w:val="0"/>
          <w:numId w:val="7"/>
        </w:numPr>
        <w:spacing w:after="0" w:line="240" w:lineRule="auto"/>
        <w:rPr>
          <w:rFonts w:ascii="Open Sans" w:eastAsia="Times New Roman" w:hAnsi="Open Sans" w:cs="Times New Roman"/>
          <w:color w:val="3A3A3A"/>
          <w:sz w:val="27"/>
          <w:szCs w:val="27"/>
        </w:rPr>
      </w:pPr>
      <w:hyperlink r:id="rId27" w:history="1">
        <w:r w:rsidR="00067D0F" w:rsidRPr="00067D0F">
          <w:rPr>
            <w:rFonts w:ascii="Open Sans" w:eastAsia="Times New Roman" w:hAnsi="Open Sans" w:cs="Times New Roman"/>
            <w:color w:val="1B78E2"/>
            <w:sz w:val="27"/>
            <w:szCs w:val="27"/>
            <w:u w:val="single"/>
            <w:bdr w:val="none" w:sz="0" w:space="0" w:color="auto" w:frame="1"/>
          </w:rPr>
          <w:t>More ESP32 tutorials</w:t>
        </w:r>
      </w:hyperlink>
    </w:p>
    <w:p w14:paraId="18667299" w14:textId="77777777" w:rsidR="00067D0F" w:rsidRPr="00067D0F" w:rsidRDefault="00067D0F" w:rsidP="00067D0F">
      <w:pPr>
        <w:spacing w:after="0" w:line="240" w:lineRule="auto"/>
        <w:rPr>
          <w:rFonts w:ascii="Open Sans" w:eastAsia="Times New Roman" w:hAnsi="Open Sans" w:cs="Times New Roman"/>
          <w:color w:val="3A3A3A"/>
          <w:sz w:val="27"/>
          <w:szCs w:val="27"/>
        </w:rPr>
      </w:pPr>
      <w:r w:rsidRPr="00067D0F">
        <w:rPr>
          <w:rFonts w:ascii="Open Sans" w:eastAsia="Times New Roman" w:hAnsi="Open Sans" w:cs="Times New Roman"/>
          <w:color w:val="3A3A3A"/>
          <w:sz w:val="27"/>
          <w:szCs w:val="27"/>
        </w:rPr>
        <w:t xml:space="preserve">We hope </w:t>
      </w:r>
      <w:proofErr w:type="gramStart"/>
      <w:r w:rsidRPr="00067D0F">
        <w:rPr>
          <w:rFonts w:ascii="Open Sans" w:eastAsia="Times New Roman" w:hAnsi="Open Sans" w:cs="Times New Roman"/>
          <w:color w:val="3A3A3A"/>
          <w:sz w:val="27"/>
          <w:szCs w:val="27"/>
        </w:rPr>
        <w:t>you’ve</w:t>
      </w:r>
      <w:proofErr w:type="gramEnd"/>
      <w:r w:rsidRPr="00067D0F">
        <w:rPr>
          <w:rFonts w:ascii="Open Sans" w:eastAsia="Times New Roman" w:hAnsi="Open Sans" w:cs="Times New Roman"/>
          <w:color w:val="3A3A3A"/>
          <w:sz w:val="27"/>
          <w:szCs w:val="27"/>
        </w:rPr>
        <w:t xml:space="preserve"> found this tutorial useful. If you like ESP32 and you want to learn more, we recommend enrolling in </w:t>
      </w:r>
      <w:hyperlink r:id="rId28" w:history="1">
        <w:r w:rsidRPr="00067D0F">
          <w:rPr>
            <w:rFonts w:ascii="Open Sans" w:eastAsia="Times New Roman" w:hAnsi="Open Sans" w:cs="Times New Roman"/>
            <w:b/>
            <w:bCs/>
            <w:color w:val="1B78E2"/>
            <w:sz w:val="27"/>
            <w:szCs w:val="27"/>
            <w:bdr w:val="none" w:sz="0" w:space="0" w:color="auto" w:frame="1"/>
          </w:rPr>
          <w:t>Learn ESP32 with Arduino IDE</w:t>
        </w:r>
        <w:r w:rsidRPr="00067D0F">
          <w:rPr>
            <w:rFonts w:ascii="Open Sans" w:eastAsia="Times New Roman" w:hAnsi="Open Sans" w:cs="Times New Roman"/>
            <w:color w:val="1B78E2"/>
            <w:sz w:val="27"/>
            <w:szCs w:val="27"/>
            <w:u w:val="single"/>
            <w:bdr w:val="none" w:sz="0" w:space="0" w:color="auto" w:frame="1"/>
          </w:rPr>
          <w:t> course</w:t>
        </w:r>
      </w:hyperlink>
      <w:r w:rsidRPr="00067D0F">
        <w:rPr>
          <w:rFonts w:ascii="Open Sans" w:eastAsia="Times New Roman" w:hAnsi="Open Sans" w:cs="Times New Roman"/>
          <w:color w:val="3A3A3A"/>
          <w:sz w:val="27"/>
          <w:szCs w:val="27"/>
        </w:rPr>
        <w:t>.</w:t>
      </w:r>
    </w:p>
    <w:p w14:paraId="2D472476" w14:textId="77777777" w:rsidR="00067D0F" w:rsidRPr="00067D0F" w:rsidRDefault="00067D0F" w:rsidP="00067D0F">
      <w:pPr>
        <w:spacing w:after="336" w:line="240" w:lineRule="auto"/>
        <w:rPr>
          <w:rFonts w:ascii="Open Sans" w:eastAsia="Times New Roman" w:hAnsi="Open Sans" w:cs="Times New Roman"/>
          <w:color w:val="3A3A3A"/>
          <w:sz w:val="27"/>
          <w:szCs w:val="27"/>
        </w:rPr>
      </w:pPr>
      <w:r w:rsidRPr="00067D0F">
        <w:rPr>
          <w:rFonts w:ascii="Open Sans" w:eastAsia="Times New Roman" w:hAnsi="Open Sans" w:cs="Times New Roman"/>
          <w:color w:val="3A3A3A"/>
          <w:sz w:val="27"/>
          <w:szCs w:val="27"/>
        </w:rPr>
        <w:t>Thanks for reading.</w:t>
      </w:r>
    </w:p>
    <w:p w14:paraId="1D4E8448" w14:textId="77777777" w:rsidR="00067D0F" w:rsidRPr="00067D0F" w:rsidRDefault="00067D0F" w:rsidP="00067D0F">
      <w:pPr>
        <w:spacing w:after="0" w:line="240" w:lineRule="auto"/>
        <w:rPr>
          <w:rFonts w:ascii="Times New Roman" w:eastAsia="Times New Roman" w:hAnsi="Times New Roman" w:cs="Times New Roman"/>
          <w:sz w:val="24"/>
          <w:szCs w:val="24"/>
        </w:rPr>
      </w:pPr>
    </w:p>
    <w:p w14:paraId="68358795" w14:textId="77777777" w:rsidR="00067D0F" w:rsidRPr="00067D0F" w:rsidRDefault="00067D0F" w:rsidP="00067D0F">
      <w:pPr>
        <w:spacing w:after="0" w:line="240" w:lineRule="auto"/>
        <w:jc w:val="center"/>
        <w:rPr>
          <w:rFonts w:ascii="Open Sans" w:eastAsia="Times New Roman" w:hAnsi="Open Sans" w:cs="Times New Roman"/>
          <w:color w:val="3A3A3A"/>
          <w:sz w:val="27"/>
          <w:szCs w:val="27"/>
        </w:rPr>
      </w:pPr>
    </w:p>
    <w:p w14:paraId="689F5FA1" w14:textId="77777777" w:rsidR="00067D0F" w:rsidRPr="00067D0F" w:rsidRDefault="00867F35" w:rsidP="00067D0F">
      <w:pPr>
        <w:spacing w:line="336" w:lineRule="atLeast"/>
        <w:outlineLvl w:val="1"/>
        <w:rPr>
          <w:rFonts w:ascii="inherit" w:eastAsia="Times New Roman" w:hAnsi="inherit" w:cs="Times New Roman"/>
          <w:b/>
          <w:bCs/>
          <w:color w:val="3A3A3A"/>
          <w:sz w:val="36"/>
          <w:szCs w:val="36"/>
        </w:rPr>
      </w:pPr>
      <w:hyperlink r:id="rId29" w:history="1">
        <w:r w:rsidR="00067D0F" w:rsidRPr="00067D0F">
          <w:rPr>
            <w:rFonts w:ascii="inherit" w:eastAsia="Times New Roman" w:hAnsi="inherit" w:cs="Times New Roman"/>
            <w:b/>
            <w:bCs/>
            <w:color w:val="0000FF"/>
            <w:sz w:val="36"/>
            <w:szCs w:val="36"/>
            <w:u w:val="single"/>
            <w:bdr w:val="none" w:sz="0" w:space="0" w:color="auto" w:frame="1"/>
          </w:rPr>
          <w:t xml:space="preserve">[eBook] </w:t>
        </w:r>
        <w:proofErr w:type="spellStart"/>
        <w:r w:rsidR="00067D0F" w:rsidRPr="00067D0F">
          <w:rPr>
            <w:rFonts w:ascii="inherit" w:eastAsia="Times New Roman" w:hAnsi="inherit" w:cs="Times New Roman"/>
            <w:b/>
            <w:bCs/>
            <w:color w:val="0000FF"/>
            <w:sz w:val="36"/>
            <w:szCs w:val="36"/>
            <w:u w:val="single"/>
            <w:bdr w:val="none" w:sz="0" w:space="0" w:color="auto" w:frame="1"/>
          </w:rPr>
          <w:t>MicroPython</w:t>
        </w:r>
        <w:proofErr w:type="spellEnd"/>
        <w:r w:rsidR="00067D0F" w:rsidRPr="00067D0F">
          <w:rPr>
            <w:rFonts w:ascii="inherit" w:eastAsia="Times New Roman" w:hAnsi="inherit" w:cs="Times New Roman"/>
            <w:b/>
            <w:bCs/>
            <w:color w:val="0000FF"/>
            <w:sz w:val="36"/>
            <w:szCs w:val="36"/>
            <w:u w:val="single"/>
            <w:bdr w:val="none" w:sz="0" w:space="0" w:color="auto" w:frame="1"/>
          </w:rPr>
          <w:t xml:space="preserve"> Programming with ESP32 and ESP8266</w:t>
        </w:r>
      </w:hyperlink>
    </w:p>
    <w:p w14:paraId="45249109" w14:textId="77777777" w:rsidR="00067D0F" w:rsidRPr="00067D0F" w:rsidRDefault="00067D0F" w:rsidP="00067D0F">
      <w:pPr>
        <w:spacing w:after="0" w:line="240" w:lineRule="auto"/>
        <w:rPr>
          <w:rFonts w:ascii="Open Sans" w:eastAsia="Times New Roman" w:hAnsi="Open Sans" w:cs="Times New Roman"/>
          <w:color w:val="3A3A3A"/>
          <w:sz w:val="27"/>
          <w:szCs w:val="27"/>
        </w:rPr>
      </w:pPr>
      <w:r w:rsidRPr="00067D0F">
        <w:rPr>
          <w:rFonts w:ascii="Open Sans" w:eastAsia="Times New Roman" w:hAnsi="Open Sans" w:cs="Times New Roman"/>
          <w:color w:val="3A3A3A"/>
          <w:sz w:val="27"/>
          <w:szCs w:val="27"/>
        </w:rPr>
        <w:t xml:space="preserve">Learn how to program and build projects with the ESP32 and ESP8266 using </w:t>
      </w:r>
      <w:proofErr w:type="spellStart"/>
      <w:r w:rsidRPr="00067D0F">
        <w:rPr>
          <w:rFonts w:ascii="Open Sans" w:eastAsia="Times New Roman" w:hAnsi="Open Sans" w:cs="Times New Roman"/>
          <w:color w:val="3A3A3A"/>
          <w:sz w:val="27"/>
          <w:szCs w:val="27"/>
        </w:rPr>
        <w:t>MicroPython</w:t>
      </w:r>
      <w:proofErr w:type="spellEnd"/>
      <w:r w:rsidRPr="00067D0F">
        <w:rPr>
          <w:rFonts w:ascii="Open Sans" w:eastAsia="Times New Roman" w:hAnsi="Open Sans" w:cs="Times New Roman"/>
          <w:color w:val="3A3A3A"/>
          <w:sz w:val="27"/>
          <w:szCs w:val="27"/>
        </w:rPr>
        <w:t xml:space="preserve"> firmware </w:t>
      </w:r>
      <w:hyperlink r:id="rId30" w:history="1">
        <w:r w:rsidRPr="00067D0F">
          <w:rPr>
            <w:rFonts w:ascii="Open Sans" w:eastAsia="Times New Roman" w:hAnsi="Open Sans" w:cs="Times New Roman"/>
            <w:b/>
            <w:bCs/>
            <w:color w:val="1B78E2"/>
            <w:sz w:val="27"/>
            <w:szCs w:val="27"/>
            <w:u w:val="single"/>
            <w:bdr w:val="none" w:sz="0" w:space="0" w:color="auto" w:frame="1"/>
          </w:rPr>
          <w:t>DOWNLOAD »</w:t>
        </w:r>
      </w:hyperlink>
    </w:p>
    <w:p w14:paraId="26DCCF2D" w14:textId="77777777" w:rsidR="00F40A51" w:rsidRDefault="00F40A51"/>
    <w:sectPr w:rsidR="00F40A51" w:rsidSect="00067D0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Open Sans">
    <w:altName w:val="Times New Roman"/>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B620F"/>
    <w:multiLevelType w:val="multilevel"/>
    <w:tmpl w:val="3F38BE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34629"/>
    <w:multiLevelType w:val="multilevel"/>
    <w:tmpl w:val="8B0E0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A17203"/>
    <w:multiLevelType w:val="multilevel"/>
    <w:tmpl w:val="73E0D2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7B3F7D"/>
    <w:multiLevelType w:val="multilevel"/>
    <w:tmpl w:val="B470CF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A60A7A"/>
    <w:multiLevelType w:val="multilevel"/>
    <w:tmpl w:val="322C3C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0C18C3"/>
    <w:multiLevelType w:val="multilevel"/>
    <w:tmpl w:val="530EAE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FD7CE8"/>
    <w:multiLevelType w:val="multilevel"/>
    <w:tmpl w:val="410E24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D0F"/>
    <w:rsid w:val="00067D0F"/>
    <w:rsid w:val="001C70B6"/>
    <w:rsid w:val="00527729"/>
    <w:rsid w:val="00717F50"/>
    <w:rsid w:val="00867F35"/>
    <w:rsid w:val="0093747F"/>
    <w:rsid w:val="00D34D19"/>
    <w:rsid w:val="00F40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F21B7"/>
  <w15:chartTrackingRefBased/>
  <w15:docId w15:val="{FE56A772-EC1B-43B0-9216-EB88759E2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7D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7D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7D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D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7D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7D0F"/>
    <w:rPr>
      <w:rFonts w:ascii="Times New Roman" w:eastAsia="Times New Roman" w:hAnsi="Times New Roman" w:cs="Times New Roman"/>
      <w:b/>
      <w:bCs/>
      <w:sz w:val="27"/>
      <w:szCs w:val="27"/>
    </w:rPr>
  </w:style>
  <w:style w:type="paragraph" w:customStyle="1" w:styleId="msonormal0">
    <w:name w:val="msonormal"/>
    <w:basedOn w:val="Normal"/>
    <w:rsid w:val="00067D0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67D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7D0F"/>
    <w:rPr>
      <w:color w:val="0000FF"/>
      <w:u w:val="single"/>
    </w:rPr>
  </w:style>
  <w:style w:type="character" w:styleId="FollowedHyperlink">
    <w:name w:val="FollowedHyperlink"/>
    <w:basedOn w:val="DefaultParagraphFont"/>
    <w:uiPriority w:val="99"/>
    <w:semiHidden/>
    <w:unhideWhenUsed/>
    <w:rsid w:val="00067D0F"/>
    <w:rPr>
      <w:color w:val="800080"/>
      <w:u w:val="single"/>
    </w:rPr>
  </w:style>
  <w:style w:type="character" w:customStyle="1" w:styleId="rnthl">
    <w:name w:val="rnthl"/>
    <w:basedOn w:val="DefaultParagraphFont"/>
    <w:rsid w:val="00067D0F"/>
  </w:style>
  <w:style w:type="character" w:styleId="Strong">
    <w:name w:val="Strong"/>
    <w:basedOn w:val="DefaultParagraphFont"/>
    <w:uiPriority w:val="22"/>
    <w:qFormat/>
    <w:rsid w:val="00067D0F"/>
    <w:rPr>
      <w:b/>
      <w:bCs/>
    </w:rPr>
  </w:style>
  <w:style w:type="character" w:styleId="Emphasis">
    <w:name w:val="Emphasis"/>
    <w:basedOn w:val="DefaultParagraphFont"/>
    <w:uiPriority w:val="20"/>
    <w:qFormat/>
    <w:rsid w:val="00067D0F"/>
    <w:rPr>
      <w:i/>
      <w:iCs/>
    </w:rPr>
  </w:style>
  <w:style w:type="paragraph" w:styleId="HTMLPreformatted">
    <w:name w:val="HTML Preformatted"/>
    <w:basedOn w:val="Normal"/>
    <w:link w:val="HTMLPreformattedChar"/>
    <w:uiPriority w:val="99"/>
    <w:semiHidden/>
    <w:unhideWhenUsed/>
    <w:rsid w:val="0006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7D0F"/>
    <w:rPr>
      <w:rFonts w:ascii="Courier New" w:eastAsia="Times New Roman" w:hAnsi="Courier New" w:cs="Courier New"/>
      <w:sz w:val="20"/>
      <w:szCs w:val="20"/>
    </w:rPr>
  </w:style>
  <w:style w:type="character" w:styleId="HTMLCode">
    <w:name w:val="HTML Code"/>
    <w:basedOn w:val="DefaultParagraphFont"/>
    <w:uiPriority w:val="99"/>
    <w:semiHidden/>
    <w:unhideWhenUsed/>
    <w:rsid w:val="00067D0F"/>
    <w:rPr>
      <w:rFonts w:ascii="Courier New" w:eastAsia="Times New Roman" w:hAnsi="Courier New" w:cs="Courier New"/>
      <w:sz w:val="20"/>
      <w:szCs w:val="20"/>
    </w:rPr>
  </w:style>
  <w:style w:type="character" w:customStyle="1" w:styleId="token">
    <w:name w:val="token"/>
    <w:basedOn w:val="DefaultParagraphFont"/>
    <w:rsid w:val="00067D0F"/>
  </w:style>
  <w:style w:type="table" w:styleId="TableGrid">
    <w:name w:val="Table Grid"/>
    <w:basedOn w:val="TableNormal"/>
    <w:uiPriority w:val="39"/>
    <w:rsid w:val="001C70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1398">
      <w:bodyDiv w:val="1"/>
      <w:marLeft w:val="0"/>
      <w:marRight w:val="0"/>
      <w:marTop w:val="0"/>
      <w:marBottom w:val="0"/>
      <w:divBdr>
        <w:top w:val="none" w:sz="0" w:space="0" w:color="auto"/>
        <w:left w:val="none" w:sz="0" w:space="0" w:color="auto"/>
        <w:bottom w:val="none" w:sz="0" w:space="0" w:color="auto"/>
        <w:right w:val="none" w:sz="0" w:space="0" w:color="auto"/>
      </w:divBdr>
      <w:divsChild>
        <w:div w:id="1171944759">
          <w:marLeft w:val="0"/>
          <w:marRight w:val="0"/>
          <w:marTop w:val="264"/>
          <w:marBottom w:val="0"/>
          <w:divBdr>
            <w:top w:val="none" w:sz="0" w:space="0" w:color="auto"/>
            <w:left w:val="none" w:sz="0" w:space="0" w:color="auto"/>
            <w:bottom w:val="none" w:sz="0" w:space="0" w:color="auto"/>
            <w:right w:val="none" w:sz="0" w:space="0" w:color="auto"/>
          </w:divBdr>
          <w:divsChild>
            <w:div w:id="1903102270">
              <w:marLeft w:val="0"/>
              <w:marRight w:val="0"/>
              <w:marTop w:val="150"/>
              <w:marBottom w:val="300"/>
              <w:divBdr>
                <w:top w:val="none" w:sz="0" w:space="0" w:color="auto"/>
                <w:left w:val="none" w:sz="0" w:space="0" w:color="auto"/>
                <w:bottom w:val="none" w:sz="0" w:space="0" w:color="auto"/>
                <w:right w:val="none" w:sz="0" w:space="0" w:color="auto"/>
              </w:divBdr>
              <w:divsChild>
                <w:div w:id="2042629178">
                  <w:marLeft w:val="0"/>
                  <w:marRight w:val="0"/>
                  <w:marTop w:val="0"/>
                  <w:marBottom w:val="0"/>
                  <w:divBdr>
                    <w:top w:val="none" w:sz="0" w:space="0" w:color="auto"/>
                    <w:left w:val="none" w:sz="0" w:space="0" w:color="auto"/>
                    <w:bottom w:val="none" w:sz="0" w:space="0" w:color="auto"/>
                    <w:right w:val="none" w:sz="0" w:space="0" w:color="auto"/>
                  </w:divBdr>
                </w:div>
                <w:div w:id="94980317">
                  <w:marLeft w:val="0"/>
                  <w:marRight w:val="0"/>
                  <w:marTop w:val="0"/>
                  <w:marBottom w:val="0"/>
                  <w:divBdr>
                    <w:top w:val="none" w:sz="0" w:space="0" w:color="auto"/>
                    <w:left w:val="none" w:sz="0" w:space="0" w:color="auto"/>
                    <w:bottom w:val="none" w:sz="0" w:space="0" w:color="auto"/>
                    <w:right w:val="none" w:sz="0" w:space="0" w:color="auto"/>
                  </w:divBdr>
                </w:div>
              </w:divsChild>
            </w:div>
            <w:div w:id="1220020828">
              <w:marLeft w:val="0"/>
              <w:marRight w:val="0"/>
              <w:marTop w:val="150"/>
              <w:marBottom w:val="300"/>
              <w:divBdr>
                <w:top w:val="none" w:sz="0" w:space="0" w:color="auto"/>
                <w:left w:val="none" w:sz="0" w:space="0" w:color="auto"/>
                <w:bottom w:val="none" w:sz="0" w:space="0" w:color="auto"/>
                <w:right w:val="none" w:sz="0" w:space="0" w:color="auto"/>
              </w:divBdr>
              <w:divsChild>
                <w:div w:id="129835075">
                  <w:marLeft w:val="0"/>
                  <w:marRight w:val="0"/>
                  <w:marTop w:val="0"/>
                  <w:marBottom w:val="0"/>
                  <w:divBdr>
                    <w:top w:val="none" w:sz="0" w:space="0" w:color="auto"/>
                    <w:left w:val="none" w:sz="0" w:space="0" w:color="auto"/>
                    <w:bottom w:val="none" w:sz="0" w:space="0" w:color="auto"/>
                    <w:right w:val="none" w:sz="0" w:space="0" w:color="auto"/>
                  </w:divBdr>
                </w:div>
                <w:div w:id="1052076662">
                  <w:marLeft w:val="0"/>
                  <w:marRight w:val="0"/>
                  <w:marTop w:val="0"/>
                  <w:marBottom w:val="0"/>
                  <w:divBdr>
                    <w:top w:val="none" w:sz="0" w:space="0" w:color="auto"/>
                    <w:left w:val="none" w:sz="0" w:space="0" w:color="auto"/>
                    <w:bottom w:val="none" w:sz="0" w:space="0" w:color="auto"/>
                    <w:right w:val="none" w:sz="0" w:space="0" w:color="auto"/>
                  </w:divBdr>
                </w:div>
              </w:divsChild>
            </w:div>
            <w:div w:id="973214935">
              <w:marLeft w:val="0"/>
              <w:marRight w:val="0"/>
              <w:marTop w:val="150"/>
              <w:marBottom w:val="300"/>
              <w:divBdr>
                <w:top w:val="none" w:sz="0" w:space="0" w:color="auto"/>
                <w:left w:val="none" w:sz="0" w:space="0" w:color="auto"/>
                <w:bottom w:val="none" w:sz="0" w:space="0" w:color="auto"/>
                <w:right w:val="none" w:sz="0" w:space="0" w:color="auto"/>
              </w:divBdr>
              <w:divsChild>
                <w:div w:id="796988776">
                  <w:marLeft w:val="0"/>
                  <w:marRight w:val="0"/>
                  <w:marTop w:val="0"/>
                  <w:marBottom w:val="0"/>
                  <w:divBdr>
                    <w:top w:val="none" w:sz="0" w:space="0" w:color="auto"/>
                    <w:left w:val="none" w:sz="0" w:space="0" w:color="auto"/>
                    <w:bottom w:val="none" w:sz="0" w:space="0" w:color="auto"/>
                    <w:right w:val="none" w:sz="0" w:space="0" w:color="auto"/>
                  </w:divBdr>
                </w:div>
                <w:div w:id="951715732">
                  <w:marLeft w:val="0"/>
                  <w:marRight w:val="0"/>
                  <w:marTop w:val="0"/>
                  <w:marBottom w:val="0"/>
                  <w:divBdr>
                    <w:top w:val="none" w:sz="0" w:space="0" w:color="auto"/>
                    <w:left w:val="none" w:sz="0" w:space="0" w:color="auto"/>
                    <w:bottom w:val="none" w:sz="0" w:space="0" w:color="auto"/>
                    <w:right w:val="none" w:sz="0" w:space="0" w:color="auto"/>
                  </w:divBdr>
                </w:div>
              </w:divsChild>
            </w:div>
            <w:div w:id="1334069541">
              <w:marLeft w:val="0"/>
              <w:marRight w:val="0"/>
              <w:marTop w:val="150"/>
              <w:marBottom w:val="300"/>
              <w:divBdr>
                <w:top w:val="none" w:sz="0" w:space="0" w:color="auto"/>
                <w:left w:val="none" w:sz="0" w:space="0" w:color="auto"/>
                <w:bottom w:val="none" w:sz="0" w:space="0" w:color="auto"/>
                <w:right w:val="none" w:sz="0" w:space="0" w:color="auto"/>
              </w:divBdr>
              <w:divsChild>
                <w:div w:id="1226601085">
                  <w:marLeft w:val="0"/>
                  <w:marRight w:val="0"/>
                  <w:marTop w:val="0"/>
                  <w:marBottom w:val="0"/>
                  <w:divBdr>
                    <w:top w:val="none" w:sz="0" w:space="0" w:color="auto"/>
                    <w:left w:val="none" w:sz="0" w:space="0" w:color="auto"/>
                    <w:bottom w:val="none" w:sz="0" w:space="0" w:color="auto"/>
                    <w:right w:val="none" w:sz="0" w:space="0" w:color="auto"/>
                  </w:divBdr>
                </w:div>
                <w:div w:id="1410272979">
                  <w:marLeft w:val="0"/>
                  <w:marRight w:val="0"/>
                  <w:marTop w:val="0"/>
                  <w:marBottom w:val="0"/>
                  <w:divBdr>
                    <w:top w:val="none" w:sz="0" w:space="0" w:color="auto"/>
                    <w:left w:val="none" w:sz="0" w:space="0" w:color="auto"/>
                    <w:bottom w:val="none" w:sz="0" w:space="0" w:color="auto"/>
                    <w:right w:val="none" w:sz="0" w:space="0" w:color="auto"/>
                  </w:divBdr>
                </w:div>
              </w:divsChild>
            </w:div>
            <w:div w:id="1819684896">
              <w:marLeft w:val="0"/>
              <w:marRight w:val="0"/>
              <w:marTop w:val="150"/>
              <w:marBottom w:val="300"/>
              <w:divBdr>
                <w:top w:val="none" w:sz="0" w:space="0" w:color="auto"/>
                <w:left w:val="none" w:sz="0" w:space="0" w:color="auto"/>
                <w:bottom w:val="none" w:sz="0" w:space="0" w:color="auto"/>
                <w:right w:val="none" w:sz="0" w:space="0" w:color="auto"/>
              </w:divBdr>
              <w:divsChild>
                <w:div w:id="591165017">
                  <w:marLeft w:val="0"/>
                  <w:marRight w:val="0"/>
                  <w:marTop w:val="0"/>
                  <w:marBottom w:val="0"/>
                  <w:divBdr>
                    <w:top w:val="none" w:sz="0" w:space="0" w:color="auto"/>
                    <w:left w:val="none" w:sz="0" w:space="0" w:color="auto"/>
                    <w:bottom w:val="none" w:sz="0" w:space="0" w:color="auto"/>
                    <w:right w:val="none" w:sz="0" w:space="0" w:color="auto"/>
                  </w:divBdr>
                </w:div>
                <w:div w:id="1338145496">
                  <w:marLeft w:val="0"/>
                  <w:marRight w:val="0"/>
                  <w:marTop w:val="0"/>
                  <w:marBottom w:val="0"/>
                  <w:divBdr>
                    <w:top w:val="none" w:sz="0" w:space="0" w:color="auto"/>
                    <w:left w:val="none" w:sz="0" w:space="0" w:color="auto"/>
                    <w:bottom w:val="none" w:sz="0" w:space="0" w:color="auto"/>
                    <w:right w:val="none" w:sz="0" w:space="0" w:color="auto"/>
                  </w:divBdr>
                </w:div>
              </w:divsChild>
            </w:div>
            <w:div w:id="301350235">
              <w:marLeft w:val="0"/>
              <w:marRight w:val="0"/>
              <w:marTop w:val="150"/>
              <w:marBottom w:val="300"/>
              <w:divBdr>
                <w:top w:val="none" w:sz="0" w:space="0" w:color="auto"/>
                <w:left w:val="none" w:sz="0" w:space="0" w:color="auto"/>
                <w:bottom w:val="none" w:sz="0" w:space="0" w:color="auto"/>
                <w:right w:val="none" w:sz="0" w:space="0" w:color="auto"/>
              </w:divBdr>
              <w:divsChild>
                <w:div w:id="1055469707">
                  <w:marLeft w:val="0"/>
                  <w:marRight w:val="0"/>
                  <w:marTop w:val="0"/>
                  <w:marBottom w:val="0"/>
                  <w:divBdr>
                    <w:top w:val="none" w:sz="0" w:space="0" w:color="auto"/>
                    <w:left w:val="none" w:sz="0" w:space="0" w:color="auto"/>
                    <w:bottom w:val="none" w:sz="0" w:space="0" w:color="auto"/>
                    <w:right w:val="none" w:sz="0" w:space="0" w:color="auto"/>
                  </w:divBdr>
                </w:div>
                <w:div w:id="1616984442">
                  <w:marLeft w:val="0"/>
                  <w:marRight w:val="0"/>
                  <w:marTop w:val="0"/>
                  <w:marBottom w:val="0"/>
                  <w:divBdr>
                    <w:top w:val="none" w:sz="0" w:space="0" w:color="auto"/>
                    <w:left w:val="none" w:sz="0" w:space="0" w:color="auto"/>
                    <w:bottom w:val="none" w:sz="0" w:space="0" w:color="auto"/>
                    <w:right w:val="none" w:sz="0" w:space="0" w:color="auto"/>
                  </w:divBdr>
                </w:div>
              </w:divsChild>
            </w:div>
            <w:div w:id="443614546">
              <w:marLeft w:val="0"/>
              <w:marRight w:val="0"/>
              <w:marTop w:val="150"/>
              <w:marBottom w:val="300"/>
              <w:divBdr>
                <w:top w:val="none" w:sz="0" w:space="0" w:color="auto"/>
                <w:left w:val="none" w:sz="0" w:space="0" w:color="auto"/>
                <w:bottom w:val="none" w:sz="0" w:space="0" w:color="auto"/>
                <w:right w:val="none" w:sz="0" w:space="0" w:color="auto"/>
              </w:divBdr>
              <w:divsChild>
                <w:div w:id="1887259736">
                  <w:marLeft w:val="0"/>
                  <w:marRight w:val="0"/>
                  <w:marTop w:val="0"/>
                  <w:marBottom w:val="0"/>
                  <w:divBdr>
                    <w:top w:val="none" w:sz="0" w:space="0" w:color="auto"/>
                    <w:left w:val="none" w:sz="0" w:space="0" w:color="auto"/>
                    <w:bottom w:val="none" w:sz="0" w:space="0" w:color="auto"/>
                    <w:right w:val="none" w:sz="0" w:space="0" w:color="auto"/>
                  </w:divBdr>
                  <w:divsChild>
                    <w:div w:id="793788673">
                      <w:marLeft w:val="0"/>
                      <w:marRight w:val="0"/>
                      <w:marTop w:val="240"/>
                      <w:marBottom w:val="240"/>
                      <w:divBdr>
                        <w:top w:val="single" w:sz="6" w:space="0" w:color="CCCCCC"/>
                        <w:left w:val="single" w:sz="2" w:space="0" w:color="CCCCCC"/>
                        <w:bottom w:val="single" w:sz="6" w:space="0" w:color="CCCCCC"/>
                        <w:right w:val="single" w:sz="2" w:space="0" w:color="CCCCCC"/>
                      </w:divBdr>
                      <w:divsChild>
                        <w:div w:id="1528442719">
                          <w:marLeft w:val="0"/>
                          <w:marRight w:val="0"/>
                          <w:marTop w:val="0"/>
                          <w:marBottom w:val="0"/>
                          <w:divBdr>
                            <w:top w:val="none" w:sz="0" w:space="0" w:color="auto"/>
                            <w:left w:val="none" w:sz="0" w:space="0" w:color="auto"/>
                            <w:bottom w:val="none" w:sz="0" w:space="0" w:color="auto"/>
                            <w:right w:val="none" w:sz="0" w:space="0" w:color="auto"/>
                          </w:divBdr>
                        </w:div>
                        <w:div w:id="1277785342">
                          <w:marLeft w:val="0"/>
                          <w:marRight w:val="0"/>
                          <w:marTop w:val="0"/>
                          <w:marBottom w:val="0"/>
                          <w:divBdr>
                            <w:top w:val="none" w:sz="0" w:space="0" w:color="auto"/>
                            <w:left w:val="none" w:sz="0" w:space="0" w:color="auto"/>
                            <w:bottom w:val="none" w:sz="0" w:space="0" w:color="auto"/>
                            <w:right w:val="none" w:sz="0" w:space="0" w:color="auto"/>
                          </w:divBdr>
                          <w:divsChild>
                            <w:div w:id="1521161893">
                              <w:marLeft w:val="0"/>
                              <w:marRight w:val="0"/>
                              <w:marTop w:val="0"/>
                              <w:marBottom w:val="0"/>
                              <w:divBdr>
                                <w:top w:val="none" w:sz="0" w:space="0" w:color="auto"/>
                                <w:left w:val="none" w:sz="0" w:space="0" w:color="auto"/>
                                <w:bottom w:val="none" w:sz="0" w:space="0" w:color="auto"/>
                                <w:right w:val="none" w:sz="0" w:space="0" w:color="auto"/>
                              </w:divBdr>
                            </w:div>
                          </w:divsChild>
                        </w:div>
                        <w:div w:id="133198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04960">
                  <w:marLeft w:val="0"/>
                  <w:marRight w:val="0"/>
                  <w:marTop w:val="0"/>
                  <w:marBottom w:val="0"/>
                  <w:divBdr>
                    <w:top w:val="none" w:sz="0" w:space="0" w:color="auto"/>
                    <w:left w:val="none" w:sz="0" w:space="0" w:color="auto"/>
                    <w:bottom w:val="none" w:sz="0" w:space="0" w:color="auto"/>
                    <w:right w:val="none" w:sz="0" w:space="0" w:color="auto"/>
                  </w:divBdr>
                </w:div>
                <w:div w:id="1424451468">
                  <w:marLeft w:val="0"/>
                  <w:marRight w:val="0"/>
                  <w:marTop w:val="0"/>
                  <w:marBottom w:val="0"/>
                  <w:divBdr>
                    <w:top w:val="none" w:sz="0" w:space="0" w:color="auto"/>
                    <w:left w:val="none" w:sz="0" w:space="0" w:color="auto"/>
                    <w:bottom w:val="none" w:sz="0" w:space="0" w:color="auto"/>
                    <w:right w:val="none" w:sz="0" w:space="0" w:color="auto"/>
                  </w:divBdr>
                </w:div>
              </w:divsChild>
            </w:div>
            <w:div w:id="584874550">
              <w:marLeft w:val="0"/>
              <w:marRight w:val="0"/>
              <w:marTop w:val="150"/>
              <w:marBottom w:val="300"/>
              <w:divBdr>
                <w:top w:val="none" w:sz="0" w:space="0" w:color="auto"/>
                <w:left w:val="none" w:sz="0" w:space="0" w:color="auto"/>
                <w:bottom w:val="none" w:sz="0" w:space="0" w:color="auto"/>
                <w:right w:val="none" w:sz="0" w:space="0" w:color="auto"/>
              </w:divBdr>
              <w:divsChild>
                <w:div w:id="1162502467">
                  <w:marLeft w:val="0"/>
                  <w:marRight w:val="0"/>
                  <w:marTop w:val="0"/>
                  <w:marBottom w:val="0"/>
                  <w:divBdr>
                    <w:top w:val="none" w:sz="0" w:space="0" w:color="auto"/>
                    <w:left w:val="none" w:sz="0" w:space="0" w:color="auto"/>
                    <w:bottom w:val="none" w:sz="0" w:space="0" w:color="auto"/>
                    <w:right w:val="none" w:sz="0" w:space="0" w:color="auto"/>
                  </w:divBdr>
                  <w:divsChild>
                    <w:div w:id="1134565092">
                      <w:marLeft w:val="0"/>
                      <w:marRight w:val="0"/>
                      <w:marTop w:val="240"/>
                      <w:marBottom w:val="240"/>
                      <w:divBdr>
                        <w:top w:val="single" w:sz="6" w:space="0" w:color="CCCCCC"/>
                        <w:left w:val="single" w:sz="2" w:space="0" w:color="CCCCCC"/>
                        <w:bottom w:val="single" w:sz="6" w:space="0" w:color="CCCCCC"/>
                        <w:right w:val="single" w:sz="2" w:space="0" w:color="CCCCCC"/>
                      </w:divBdr>
                      <w:divsChild>
                        <w:div w:id="517157350">
                          <w:marLeft w:val="0"/>
                          <w:marRight w:val="0"/>
                          <w:marTop w:val="0"/>
                          <w:marBottom w:val="0"/>
                          <w:divBdr>
                            <w:top w:val="none" w:sz="0" w:space="0" w:color="auto"/>
                            <w:left w:val="none" w:sz="0" w:space="0" w:color="auto"/>
                            <w:bottom w:val="none" w:sz="0" w:space="0" w:color="auto"/>
                            <w:right w:val="none" w:sz="0" w:space="0" w:color="auto"/>
                          </w:divBdr>
                        </w:div>
                        <w:div w:id="518398568">
                          <w:marLeft w:val="0"/>
                          <w:marRight w:val="0"/>
                          <w:marTop w:val="0"/>
                          <w:marBottom w:val="0"/>
                          <w:divBdr>
                            <w:top w:val="none" w:sz="0" w:space="0" w:color="auto"/>
                            <w:left w:val="none" w:sz="0" w:space="0" w:color="auto"/>
                            <w:bottom w:val="none" w:sz="0" w:space="0" w:color="auto"/>
                            <w:right w:val="none" w:sz="0" w:space="0" w:color="auto"/>
                          </w:divBdr>
                          <w:divsChild>
                            <w:div w:id="1611157700">
                              <w:marLeft w:val="0"/>
                              <w:marRight w:val="0"/>
                              <w:marTop w:val="0"/>
                              <w:marBottom w:val="0"/>
                              <w:divBdr>
                                <w:top w:val="none" w:sz="0" w:space="0" w:color="auto"/>
                                <w:left w:val="none" w:sz="0" w:space="0" w:color="auto"/>
                                <w:bottom w:val="none" w:sz="0" w:space="0" w:color="auto"/>
                                <w:right w:val="none" w:sz="0" w:space="0" w:color="auto"/>
                              </w:divBdr>
                            </w:div>
                          </w:divsChild>
                        </w:div>
                        <w:div w:id="32455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3428">
                  <w:marLeft w:val="0"/>
                  <w:marRight w:val="0"/>
                  <w:marTop w:val="0"/>
                  <w:marBottom w:val="0"/>
                  <w:divBdr>
                    <w:top w:val="none" w:sz="0" w:space="0" w:color="auto"/>
                    <w:left w:val="none" w:sz="0" w:space="0" w:color="auto"/>
                    <w:bottom w:val="none" w:sz="0" w:space="0" w:color="auto"/>
                    <w:right w:val="none" w:sz="0" w:space="0" w:color="auto"/>
                  </w:divBdr>
                </w:div>
                <w:div w:id="530261786">
                  <w:marLeft w:val="0"/>
                  <w:marRight w:val="0"/>
                  <w:marTop w:val="0"/>
                  <w:marBottom w:val="0"/>
                  <w:divBdr>
                    <w:top w:val="none" w:sz="0" w:space="0" w:color="auto"/>
                    <w:left w:val="none" w:sz="0" w:space="0" w:color="auto"/>
                    <w:bottom w:val="none" w:sz="0" w:space="0" w:color="auto"/>
                    <w:right w:val="none" w:sz="0" w:space="0" w:color="auto"/>
                  </w:divBdr>
                </w:div>
              </w:divsChild>
            </w:div>
            <w:div w:id="595403187">
              <w:marLeft w:val="0"/>
              <w:marRight w:val="0"/>
              <w:marTop w:val="150"/>
              <w:marBottom w:val="300"/>
              <w:divBdr>
                <w:top w:val="none" w:sz="0" w:space="0" w:color="auto"/>
                <w:left w:val="none" w:sz="0" w:space="0" w:color="auto"/>
                <w:bottom w:val="none" w:sz="0" w:space="0" w:color="auto"/>
                <w:right w:val="none" w:sz="0" w:space="0" w:color="auto"/>
              </w:divBdr>
              <w:divsChild>
                <w:div w:id="1234313230">
                  <w:marLeft w:val="0"/>
                  <w:marRight w:val="0"/>
                  <w:marTop w:val="0"/>
                  <w:marBottom w:val="0"/>
                  <w:divBdr>
                    <w:top w:val="none" w:sz="0" w:space="0" w:color="auto"/>
                    <w:left w:val="none" w:sz="0" w:space="0" w:color="auto"/>
                    <w:bottom w:val="none" w:sz="0" w:space="0" w:color="auto"/>
                    <w:right w:val="none" w:sz="0" w:space="0" w:color="auto"/>
                  </w:divBdr>
                  <w:divsChild>
                    <w:div w:id="711996265">
                      <w:marLeft w:val="0"/>
                      <w:marRight w:val="0"/>
                      <w:marTop w:val="240"/>
                      <w:marBottom w:val="240"/>
                      <w:divBdr>
                        <w:top w:val="single" w:sz="6" w:space="0" w:color="CCCCCC"/>
                        <w:left w:val="single" w:sz="2" w:space="0" w:color="CCCCCC"/>
                        <w:bottom w:val="single" w:sz="6" w:space="0" w:color="CCCCCC"/>
                        <w:right w:val="single" w:sz="2" w:space="0" w:color="CCCCCC"/>
                      </w:divBdr>
                      <w:divsChild>
                        <w:div w:id="122038073">
                          <w:marLeft w:val="0"/>
                          <w:marRight w:val="0"/>
                          <w:marTop w:val="0"/>
                          <w:marBottom w:val="0"/>
                          <w:divBdr>
                            <w:top w:val="none" w:sz="0" w:space="0" w:color="auto"/>
                            <w:left w:val="none" w:sz="0" w:space="0" w:color="auto"/>
                            <w:bottom w:val="none" w:sz="0" w:space="0" w:color="auto"/>
                            <w:right w:val="none" w:sz="0" w:space="0" w:color="auto"/>
                          </w:divBdr>
                        </w:div>
                        <w:div w:id="1309699898">
                          <w:marLeft w:val="0"/>
                          <w:marRight w:val="0"/>
                          <w:marTop w:val="0"/>
                          <w:marBottom w:val="0"/>
                          <w:divBdr>
                            <w:top w:val="none" w:sz="0" w:space="0" w:color="auto"/>
                            <w:left w:val="none" w:sz="0" w:space="0" w:color="auto"/>
                            <w:bottom w:val="none" w:sz="0" w:space="0" w:color="auto"/>
                            <w:right w:val="none" w:sz="0" w:space="0" w:color="auto"/>
                          </w:divBdr>
                          <w:divsChild>
                            <w:div w:id="1246259650">
                              <w:marLeft w:val="0"/>
                              <w:marRight w:val="0"/>
                              <w:marTop w:val="0"/>
                              <w:marBottom w:val="0"/>
                              <w:divBdr>
                                <w:top w:val="none" w:sz="0" w:space="0" w:color="auto"/>
                                <w:left w:val="none" w:sz="0" w:space="0" w:color="auto"/>
                                <w:bottom w:val="none" w:sz="0" w:space="0" w:color="auto"/>
                                <w:right w:val="none" w:sz="0" w:space="0" w:color="auto"/>
                              </w:divBdr>
                            </w:div>
                          </w:divsChild>
                        </w:div>
                        <w:div w:id="6536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2920">
                  <w:marLeft w:val="0"/>
                  <w:marRight w:val="0"/>
                  <w:marTop w:val="0"/>
                  <w:marBottom w:val="0"/>
                  <w:divBdr>
                    <w:top w:val="none" w:sz="0" w:space="0" w:color="auto"/>
                    <w:left w:val="none" w:sz="0" w:space="0" w:color="auto"/>
                    <w:bottom w:val="none" w:sz="0" w:space="0" w:color="auto"/>
                    <w:right w:val="none" w:sz="0" w:space="0" w:color="auto"/>
                  </w:divBdr>
                </w:div>
                <w:div w:id="211802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7107">
          <w:marLeft w:val="0"/>
          <w:marRight w:val="0"/>
          <w:marTop w:val="0"/>
          <w:marBottom w:val="0"/>
          <w:divBdr>
            <w:top w:val="none" w:sz="0" w:space="0" w:color="auto"/>
            <w:left w:val="none" w:sz="0" w:space="0" w:color="auto"/>
            <w:bottom w:val="none" w:sz="0" w:space="0" w:color="auto"/>
            <w:right w:val="none" w:sz="0" w:space="0" w:color="auto"/>
          </w:divBdr>
          <w:divsChild>
            <w:div w:id="537813958">
              <w:marLeft w:val="0"/>
              <w:marRight w:val="0"/>
              <w:marTop w:val="0"/>
              <w:marBottom w:val="0"/>
              <w:divBdr>
                <w:top w:val="none" w:sz="0" w:space="0" w:color="auto"/>
                <w:left w:val="none" w:sz="0" w:space="0" w:color="auto"/>
                <w:bottom w:val="none" w:sz="0" w:space="0" w:color="auto"/>
                <w:right w:val="none" w:sz="0" w:space="0" w:color="auto"/>
              </w:divBdr>
              <w:divsChild>
                <w:div w:id="964434459">
                  <w:marLeft w:val="0"/>
                  <w:marRight w:val="0"/>
                  <w:marTop w:val="0"/>
                  <w:marBottom w:val="0"/>
                  <w:divBdr>
                    <w:top w:val="none" w:sz="0" w:space="0" w:color="auto"/>
                    <w:left w:val="none" w:sz="0" w:space="0" w:color="auto"/>
                    <w:bottom w:val="none" w:sz="0" w:space="0" w:color="auto"/>
                    <w:right w:val="none" w:sz="0" w:space="0" w:color="auto"/>
                  </w:divBdr>
                  <w:divsChild>
                    <w:div w:id="1518037084">
                      <w:marLeft w:val="0"/>
                      <w:marRight w:val="0"/>
                      <w:marTop w:val="0"/>
                      <w:marBottom w:val="0"/>
                      <w:divBdr>
                        <w:top w:val="none" w:sz="0" w:space="0" w:color="auto"/>
                        <w:left w:val="none" w:sz="0" w:space="0" w:color="auto"/>
                        <w:bottom w:val="none" w:sz="0" w:space="0" w:color="auto"/>
                        <w:right w:val="none" w:sz="0" w:space="0" w:color="auto"/>
                      </w:divBdr>
                      <w:divsChild>
                        <w:div w:id="1725519280">
                          <w:marLeft w:val="0"/>
                          <w:marRight w:val="0"/>
                          <w:marTop w:val="0"/>
                          <w:marBottom w:val="0"/>
                          <w:divBdr>
                            <w:top w:val="none" w:sz="0" w:space="0" w:color="auto"/>
                            <w:left w:val="none" w:sz="0" w:space="0" w:color="auto"/>
                            <w:bottom w:val="none" w:sz="0" w:space="0" w:color="auto"/>
                            <w:right w:val="none" w:sz="0" w:space="0" w:color="auto"/>
                          </w:divBdr>
                          <w:divsChild>
                            <w:div w:id="1287859105">
                              <w:marLeft w:val="0"/>
                              <w:marRight w:val="0"/>
                              <w:marTop w:val="0"/>
                              <w:marBottom w:val="0"/>
                              <w:divBdr>
                                <w:top w:val="none" w:sz="0" w:space="0" w:color="auto"/>
                                <w:left w:val="none" w:sz="0" w:space="0" w:color="auto"/>
                                <w:bottom w:val="none" w:sz="0" w:space="0" w:color="auto"/>
                                <w:right w:val="none" w:sz="0" w:space="0" w:color="auto"/>
                              </w:divBdr>
                              <w:divsChild>
                                <w:div w:id="1744134429">
                                  <w:marLeft w:val="0"/>
                                  <w:marRight w:val="0"/>
                                  <w:marTop w:val="0"/>
                                  <w:marBottom w:val="0"/>
                                  <w:divBdr>
                                    <w:top w:val="none" w:sz="0" w:space="0" w:color="auto"/>
                                    <w:left w:val="none" w:sz="0" w:space="0" w:color="auto"/>
                                    <w:bottom w:val="none" w:sz="0" w:space="0" w:color="auto"/>
                                    <w:right w:val="none" w:sz="0" w:space="0" w:color="auto"/>
                                  </w:divBdr>
                                  <w:divsChild>
                                    <w:div w:id="372847362">
                                      <w:marLeft w:val="0"/>
                                      <w:marRight w:val="0"/>
                                      <w:marTop w:val="0"/>
                                      <w:marBottom w:val="0"/>
                                      <w:divBdr>
                                        <w:top w:val="none" w:sz="0" w:space="0" w:color="auto"/>
                                        <w:left w:val="none" w:sz="0" w:space="0" w:color="auto"/>
                                        <w:bottom w:val="none" w:sz="0" w:space="0" w:color="auto"/>
                                        <w:right w:val="none" w:sz="0" w:space="0" w:color="auto"/>
                                      </w:divBdr>
                                      <w:divsChild>
                                        <w:div w:id="82772005">
                                          <w:marLeft w:val="0"/>
                                          <w:marRight w:val="0"/>
                                          <w:marTop w:val="0"/>
                                          <w:marBottom w:val="0"/>
                                          <w:divBdr>
                                            <w:top w:val="none" w:sz="0" w:space="0" w:color="auto"/>
                                            <w:left w:val="none" w:sz="0" w:space="0" w:color="auto"/>
                                            <w:bottom w:val="none" w:sz="0" w:space="0" w:color="auto"/>
                                            <w:right w:val="none" w:sz="0" w:space="0" w:color="auto"/>
                                          </w:divBdr>
                                          <w:divsChild>
                                            <w:div w:id="1210805115">
                                              <w:marLeft w:val="0"/>
                                              <w:marRight w:val="0"/>
                                              <w:marTop w:val="0"/>
                                              <w:marBottom w:val="0"/>
                                              <w:divBdr>
                                                <w:top w:val="none" w:sz="0" w:space="0" w:color="auto"/>
                                                <w:left w:val="none" w:sz="0" w:space="0" w:color="auto"/>
                                                <w:bottom w:val="none" w:sz="0" w:space="0" w:color="auto"/>
                                                <w:right w:val="none" w:sz="0" w:space="0" w:color="auto"/>
                                              </w:divBdr>
                                              <w:divsChild>
                                                <w:div w:id="663823028">
                                                  <w:marLeft w:val="0"/>
                                                  <w:marRight w:val="0"/>
                                                  <w:marTop w:val="0"/>
                                                  <w:marBottom w:val="0"/>
                                                  <w:divBdr>
                                                    <w:top w:val="none" w:sz="0" w:space="0" w:color="auto"/>
                                                    <w:left w:val="none" w:sz="0" w:space="0" w:color="auto"/>
                                                    <w:bottom w:val="none" w:sz="0" w:space="0" w:color="auto"/>
                                                    <w:right w:val="none" w:sz="0" w:space="0" w:color="auto"/>
                                                  </w:divBdr>
                                                  <w:divsChild>
                                                    <w:div w:id="1618294228">
                                                      <w:marLeft w:val="0"/>
                                                      <w:marRight w:val="0"/>
                                                      <w:marTop w:val="0"/>
                                                      <w:marBottom w:val="0"/>
                                                      <w:divBdr>
                                                        <w:top w:val="none" w:sz="0" w:space="0" w:color="auto"/>
                                                        <w:left w:val="none" w:sz="0" w:space="0" w:color="auto"/>
                                                        <w:bottom w:val="none" w:sz="0" w:space="0" w:color="auto"/>
                                                        <w:right w:val="none" w:sz="0" w:space="0" w:color="auto"/>
                                                      </w:divBdr>
                                                      <w:divsChild>
                                                        <w:div w:id="190728236">
                                                          <w:marLeft w:val="0"/>
                                                          <w:marRight w:val="0"/>
                                                          <w:marTop w:val="0"/>
                                                          <w:marBottom w:val="0"/>
                                                          <w:divBdr>
                                                            <w:top w:val="none" w:sz="0" w:space="0" w:color="auto"/>
                                                            <w:left w:val="none" w:sz="0" w:space="0" w:color="auto"/>
                                                            <w:bottom w:val="none" w:sz="0" w:space="0" w:color="auto"/>
                                                            <w:right w:val="none" w:sz="0" w:space="0" w:color="auto"/>
                                                          </w:divBdr>
                                                          <w:divsChild>
                                                            <w:div w:id="280651810">
                                                              <w:marLeft w:val="0"/>
                                                              <w:marRight w:val="0"/>
                                                              <w:marTop w:val="0"/>
                                                              <w:marBottom w:val="0"/>
                                                              <w:divBdr>
                                                                <w:top w:val="none" w:sz="0" w:space="0" w:color="auto"/>
                                                                <w:left w:val="none" w:sz="0" w:space="0" w:color="auto"/>
                                                                <w:bottom w:val="none" w:sz="0" w:space="0" w:color="auto"/>
                                                                <w:right w:val="none" w:sz="0" w:space="0" w:color="auto"/>
                                                              </w:divBdr>
                                                              <w:divsChild>
                                                                <w:div w:id="18145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4429">
                                                  <w:marLeft w:val="0"/>
                                                  <w:marRight w:val="0"/>
                                                  <w:marTop w:val="0"/>
                                                  <w:marBottom w:val="0"/>
                                                  <w:divBdr>
                                                    <w:top w:val="none" w:sz="0" w:space="0" w:color="auto"/>
                                                    <w:left w:val="none" w:sz="0" w:space="0" w:color="auto"/>
                                                    <w:bottom w:val="none" w:sz="0" w:space="0" w:color="auto"/>
                                                    <w:right w:val="none" w:sz="0" w:space="0" w:color="auto"/>
                                                  </w:divBdr>
                                                  <w:divsChild>
                                                    <w:div w:id="1038160991">
                                                      <w:marLeft w:val="0"/>
                                                      <w:marRight w:val="0"/>
                                                      <w:marTop w:val="0"/>
                                                      <w:marBottom w:val="0"/>
                                                      <w:divBdr>
                                                        <w:top w:val="none" w:sz="0" w:space="0" w:color="auto"/>
                                                        <w:left w:val="none" w:sz="0" w:space="0" w:color="auto"/>
                                                        <w:bottom w:val="none" w:sz="0" w:space="0" w:color="auto"/>
                                                        <w:right w:val="none" w:sz="0" w:space="0" w:color="auto"/>
                                                      </w:divBdr>
                                                      <w:divsChild>
                                                        <w:div w:id="1016804948">
                                                          <w:marLeft w:val="0"/>
                                                          <w:marRight w:val="0"/>
                                                          <w:marTop w:val="0"/>
                                                          <w:marBottom w:val="0"/>
                                                          <w:divBdr>
                                                            <w:top w:val="none" w:sz="0" w:space="0" w:color="auto"/>
                                                            <w:left w:val="none" w:sz="0" w:space="0" w:color="auto"/>
                                                            <w:bottom w:val="none" w:sz="0" w:space="0" w:color="auto"/>
                                                            <w:right w:val="none" w:sz="0" w:space="0" w:color="auto"/>
                                                          </w:divBdr>
                                                          <w:divsChild>
                                                            <w:div w:id="296179533">
                                                              <w:marLeft w:val="0"/>
                                                              <w:marRight w:val="0"/>
                                                              <w:marTop w:val="0"/>
                                                              <w:marBottom w:val="300"/>
                                                              <w:divBdr>
                                                                <w:top w:val="none" w:sz="0" w:space="0" w:color="auto"/>
                                                                <w:left w:val="none" w:sz="0" w:space="0" w:color="auto"/>
                                                                <w:bottom w:val="none" w:sz="0" w:space="0" w:color="auto"/>
                                                                <w:right w:val="none" w:sz="0" w:space="0" w:color="auto"/>
                                                              </w:divBdr>
                                                              <w:divsChild>
                                                                <w:div w:id="1388260305">
                                                                  <w:marLeft w:val="0"/>
                                                                  <w:marRight w:val="0"/>
                                                                  <w:marTop w:val="0"/>
                                                                  <w:marBottom w:val="0"/>
                                                                  <w:divBdr>
                                                                    <w:top w:val="none" w:sz="0" w:space="0" w:color="auto"/>
                                                                    <w:left w:val="none" w:sz="0" w:space="0" w:color="auto"/>
                                                                    <w:bottom w:val="none" w:sz="0" w:space="0" w:color="auto"/>
                                                                    <w:right w:val="none" w:sz="0" w:space="0" w:color="auto"/>
                                                                  </w:divBdr>
                                                                </w:div>
                                                              </w:divsChild>
                                                            </w:div>
                                                            <w:div w:id="1464426274">
                                                              <w:marLeft w:val="0"/>
                                                              <w:marRight w:val="0"/>
                                                              <w:marTop w:val="0"/>
                                                              <w:marBottom w:val="0"/>
                                                              <w:divBdr>
                                                                <w:top w:val="none" w:sz="0" w:space="0" w:color="auto"/>
                                                                <w:left w:val="none" w:sz="0" w:space="0" w:color="auto"/>
                                                                <w:bottom w:val="none" w:sz="0" w:space="0" w:color="auto"/>
                                                                <w:right w:val="none" w:sz="0" w:space="0" w:color="auto"/>
                                                              </w:divBdr>
                                                              <w:divsChild>
                                                                <w:div w:id="517743377">
                                                                  <w:marLeft w:val="0"/>
                                                                  <w:marRight w:val="0"/>
                                                                  <w:marTop w:val="0"/>
                                                                  <w:marBottom w:val="0"/>
                                                                  <w:divBdr>
                                                                    <w:top w:val="none" w:sz="0" w:space="0" w:color="auto"/>
                                                                    <w:left w:val="none" w:sz="0" w:space="0" w:color="auto"/>
                                                                    <w:bottom w:val="none" w:sz="0" w:space="0" w:color="auto"/>
                                                                    <w:right w:val="none" w:sz="0" w:space="0" w:color="auto"/>
                                                                  </w:divBdr>
                                                                  <w:divsChild>
                                                                    <w:div w:id="11420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keradvisor.com/esp32-development-boards-review-comparison/" TargetMode="External"/><Relationship Id="rId13" Type="http://schemas.openxmlformats.org/officeDocument/2006/relationships/hyperlink" Target="https://makeradvisor.com/tools/?utm_source=rnt&amp;utm_medium=post&amp;utm_campaign=post" TargetMode="External"/><Relationship Id="rId18" Type="http://schemas.openxmlformats.org/officeDocument/2006/relationships/hyperlink" Target="https://github.com/marcoschwartz/LiquidCrystal_I2C" TargetMode="External"/><Relationship Id="rId26" Type="http://schemas.openxmlformats.org/officeDocument/2006/relationships/hyperlink" Target="https://randomnerdtutorials.com/esp32-dc-motor-l298n-motor-driver-control-speed-direction/"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makeradvisor.com/tools/esp32-dev-board-wi-fi-bluetooth/" TargetMode="External"/><Relationship Id="rId12" Type="http://schemas.openxmlformats.org/officeDocument/2006/relationships/hyperlink" Target="https://makeradvisor.com/tools/jumper-wires-kit-120-pieces/" TargetMode="External"/><Relationship Id="rId17" Type="http://schemas.openxmlformats.org/officeDocument/2006/relationships/oleObject" Target="embeddings/oleObject2.bin"/><Relationship Id="rId25" Type="http://schemas.openxmlformats.org/officeDocument/2006/relationships/hyperlink" Target="https://randomnerdtutorials.com/esp32-data-logging-temperature-to-microsd-card/"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github.com/marcoschwartz/LiquidCrystal_I2C/archive/master.zip" TargetMode="External"/><Relationship Id="rId29" Type="http://schemas.openxmlformats.org/officeDocument/2006/relationships/hyperlink" Target="https://randomnerdtutorials.com/micropython-programming-with-esp32-and-esp8266/"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makeradvisor.com/i2c-lcd-16x2/" TargetMode="External"/><Relationship Id="rId24" Type="http://schemas.openxmlformats.org/officeDocument/2006/relationships/hyperlink" Target="https://randomnerdtutorials.com/esp32-with-multiple-ds18b20-temperature-sensors/" TargetMode="External"/><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oleObject" Target="embeddings/oleObject1.bin"/><Relationship Id="rId23" Type="http://schemas.openxmlformats.org/officeDocument/2006/relationships/image" Target="media/image6.png"/><Relationship Id="rId28" Type="http://schemas.openxmlformats.org/officeDocument/2006/relationships/hyperlink" Target="https://randomnerdtutorials.com/learn-esp32-with-arduino-ide/" TargetMode="External"/><Relationship Id="rId10" Type="http://schemas.openxmlformats.org/officeDocument/2006/relationships/hyperlink" Target="https://makeradvisor.com/best-esp8266-wi-fi-development-board/" TargetMode="External"/><Relationship Id="rId19" Type="http://schemas.openxmlformats.org/officeDocument/2006/relationships/hyperlink" Target="https://www.arduinolibraries.info/libraries/liquid-crystal-i2-c"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keradvisor.com/tools/esp8266-esp-12e-nodemcu-wi-fi-development-board/" TargetMode="External"/><Relationship Id="rId14" Type="http://schemas.openxmlformats.org/officeDocument/2006/relationships/image" Target="media/image3.png"/><Relationship Id="rId22" Type="http://schemas.openxmlformats.org/officeDocument/2006/relationships/hyperlink" Target="https://omerk.github.io/lcdchargen/" TargetMode="External"/><Relationship Id="rId27" Type="http://schemas.openxmlformats.org/officeDocument/2006/relationships/hyperlink" Target="https://randomnerdtutorials.com/category/esp32/" TargetMode="External"/><Relationship Id="rId30" Type="http://schemas.openxmlformats.org/officeDocument/2006/relationships/hyperlink" Target="https://randomnerdtutorials.com/micropython-programming-with-esp32-and-esp82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1914</Words>
  <Characters>10911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7</cp:revision>
  <dcterms:created xsi:type="dcterms:W3CDTF">2019-08-10T17:34:00Z</dcterms:created>
  <dcterms:modified xsi:type="dcterms:W3CDTF">2021-07-17T22:54:00Z</dcterms:modified>
</cp:coreProperties>
</file>