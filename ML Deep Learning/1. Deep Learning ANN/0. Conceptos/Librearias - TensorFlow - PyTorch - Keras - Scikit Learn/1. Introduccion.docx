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2EA2" w14:textId="77777777" w:rsidR="00B97220" w:rsidRPr="00B97220" w:rsidRDefault="00B97220" w:rsidP="00B972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</w:pPr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Existen 5 principales </w:t>
      </w:r>
      <w:proofErr w:type="spellStart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frameworks</w:t>
      </w:r>
      <w:proofErr w:type="spellEnd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 (o librerías) de </w:t>
      </w:r>
      <w:proofErr w:type="spellStart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deep</w:t>
      </w:r>
      <w:proofErr w:type="spellEnd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 </w:t>
      </w:r>
      <w:proofErr w:type="spellStart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learning</w:t>
      </w:r>
      <w:proofErr w:type="spellEnd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:</w:t>
      </w:r>
    </w:p>
    <w:p w14:paraId="4D1FBE90" w14:textId="77777777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1.</w:t>
      </w: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Tensorflow</w:t>
      </w:r>
      <w:proofErr w:type="spellEnd"/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// El que se usará en el curso</w:t>
      </w:r>
    </w:p>
    <w:p w14:paraId="55DE7F9D" w14:textId="77777777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2.</w:t>
      </w: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Caffe</w:t>
      </w:r>
      <w:proofErr w:type="spellEnd"/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</w:p>
    <w:p w14:paraId="53D29A0D" w14:textId="77777777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3.</w:t>
      </w: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Pytorch</w:t>
      </w:r>
      <w:proofErr w:type="spellEnd"/>
    </w:p>
    <w:p w14:paraId="516CD3C4" w14:textId="77777777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4.</w:t>
      </w: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Microsoft CNTK</w:t>
      </w:r>
    </w:p>
    <w:p w14:paraId="5704E762" w14:textId="699F267F" w:rsid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5.</w:t>
      </w: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Gluon</w:t>
      </w:r>
    </w:p>
    <w:p w14:paraId="1994CDE0" w14:textId="77777777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722D8AFE" w14:textId="77777777" w:rsidR="00B97220" w:rsidRPr="00B97220" w:rsidRDefault="00B97220" w:rsidP="00B97220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i/>
          <w:iCs/>
          <w:color w:val="BECDE3"/>
          <w:sz w:val="27"/>
          <w:szCs w:val="27"/>
          <w:lang w:eastAsia="es-SV"/>
        </w:rPr>
      </w:pPr>
      <w:r w:rsidRPr="00B97220">
        <w:rPr>
          <w:rFonts w:ascii="Roboto" w:eastAsia="Times New Roman" w:hAnsi="Roboto" w:cs="Times New Roman"/>
          <w:b/>
          <w:bCs/>
          <w:i/>
          <w:iCs/>
          <w:color w:val="BECDE3"/>
          <w:sz w:val="27"/>
          <w:szCs w:val="27"/>
          <w:lang w:eastAsia="es-SV"/>
        </w:rPr>
        <w:t>Puedes programar en 3 lenguajes:</w:t>
      </w:r>
    </w:p>
    <w:p w14:paraId="583A1DCB" w14:textId="77777777" w:rsidR="00B97220" w:rsidRPr="00B97220" w:rsidRDefault="00B97220" w:rsidP="00B972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</w:pPr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Python y C++ con </w:t>
      </w:r>
      <w:proofErr w:type="spellStart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Tensorflow</w:t>
      </w:r>
      <w:proofErr w:type="spellEnd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br/>
        <w:t>JavaScript con Tensorflow.js</w:t>
      </w:r>
    </w:p>
    <w:p w14:paraId="3EC3548A" w14:textId="77777777" w:rsidR="00B97220" w:rsidRDefault="00B97220" w:rsidP="00B97220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i/>
          <w:iCs/>
          <w:color w:val="BECDE3"/>
          <w:sz w:val="27"/>
          <w:szCs w:val="27"/>
          <w:lang w:eastAsia="es-SV"/>
        </w:rPr>
      </w:pPr>
    </w:p>
    <w:p w14:paraId="4895E7C3" w14:textId="7CAAC7E3" w:rsidR="00B97220" w:rsidRPr="00B97220" w:rsidRDefault="00B97220" w:rsidP="00B97220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i/>
          <w:iCs/>
          <w:color w:val="BECDE3"/>
          <w:sz w:val="27"/>
          <w:szCs w:val="27"/>
          <w:lang w:eastAsia="es-SV"/>
        </w:rPr>
      </w:pPr>
      <w:r w:rsidRPr="00B97220">
        <w:rPr>
          <w:rFonts w:ascii="Roboto" w:eastAsia="Times New Roman" w:hAnsi="Roboto" w:cs="Times New Roman"/>
          <w:b/>
          <w:bCs/>
          <w:i/>
          <w:iCs/>
          <w:color w:val="BECDE3"/>
          <w:sz w:val="27"/>
          <w:szCs w:val="27"/>
          <w:lang w:eastAsia="es-SV"/>
        </w:rPr>
        <w:t xml:space="preserve">¿Cómo funciona la lógica de </w:t>
      </w:r>
      <w:proofErr w:type="spellStart"/>
      <w:r w:rsidRPr="00B97220">
        <w:rPr>
          <w:rFonts w:ascii="Roboto" w:eastAsia="Times New Roman" w:hAnsi="Roboto" w:cs="Times New Roman"/>
          <w:b/>
          <w:bCs/>
          <w:i/>
          <w:iCs/>
          <w:color w:val="BECDE3"/>
          <w:sz w:val="27"/>
          <w:szCs w:val="27"/>
          <w:lang w:eastAsia="es-SV"/>
        </w:rPr>
        <w:t>Tensorflow</w:t>
      </w:r>
      <w:proofErr w:type="spellEnd"/>
      <w:r w:rsidRPr="00B97220">
        <w:rPr>
          <w:rFonts w:ascii="Roboto" w:eastAsia="Times New Roman" w:hAnsi="Roboto" w:cs="Times New Roman"/>
          <w:b/>
          <w:bCs/>
          <w:i/>
          <w:iCs/>
          <w:color w:val="BECDE3"/>
          <w:sz w:val="27"/>
          <w:szCs w:val="27"/>
          <w:lang w:eastAsia="es-SV"/>
        </w:rPr>
        <w:t>?</w:t>
      </w:r>
    </w:p>
    <w:p w14:paraId="39E8F6B6" w14:textId="77777777" w:rsidR="00B97220" w:rsidRPr="00B97220" w:rsidRDefault="00B97220" w:rsidP="00B972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</w:pPr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Por medio del flujo de las redes neuronales</w:t>
      </w:r>
    </w:p>
    <w:p w14:paraId="16753C08" w14:textId="77777777" w:rsid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</w:pPr>
    </w:p>
    <w:p w14:paraId="394D79E9" w14:textId="728F4015" w:rsid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</w:pPr>
      <w:r w:rsidRPr="00B97220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SV"/>
        </w:rPr>
        <w:t>// Recordemos que las redes tienen:</w:t>
      </w:r>
    </w:p>
    <w:p w14:paraId="7C9A4D67" w14:textId="77777777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6C4AB8A8" w14:textId="77777777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[</w:t>
      </w:r>
    </w:p>
    <w:p w14:paraId="7FE771F7" w14:textId="77777777" w:rsid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099AFD25" w14:textId="38DE1F26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0 =&gt; </w:t>
      </w:r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"nodos de entrada</w:t>
      </w:r>
      <w:r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 xml:space="preserve">, </w:t>
      </w:r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donde se realizan operaciones matemáticas"</w:t>
      </w: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,</w:t>
      </w:r>
    </w:p>
    <w:p w14:paraId="173A9C65" w14:textId="77777777" w:rsid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19EE2E83" w14:textId="0A69C86C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1 =&gt; </w:t>
      </w:r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 xml:space="preserve">"Capas intermedias donde los datos de entrada se </w:t>
      </w:r>
      <w:proofErr w:type="spellStart"/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empienza</w:t>
      </w:r>
      <w:proofErr w:type="spellEnd"/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 xml:space="preserve"> a transformar y a realizar operaciones matemáticas también que no vemos"</w:t>
      </w: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,</w:t>
      </w:r>
    </w:p>
    <w:p w14:paraId="1865B57F" w14:textId="77777777" w:rsid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617B28A9" w14:textId="1FC337A6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2 =&gt; </w:t>
      </w:r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"nodo de salida</w:t>
      </w:r>
      <w:r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,</w:t>
      </w:r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 xml:space="preserve"> resultado esperado, bien sea la predicción de un número o el número exacto que esperamos aprenda a retornar la IA"</w:t>
      </w:r>
    </w:p>
    <w:p w14:paraId="748CD549" w14:textId="77777777" w:rsidR="00B97220" w:rsidRDefault="00B97220" w:rsidP="00B972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</w:pPr>
    </w:p>
    <w:p w14:paraId="4CD3C9C3" w14:textId="00F172E2" w:rsidR="00B97220" w:rsidRDefault="00B97220" w:rsidP="00B972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</w:pPr>
      <w:proofErr w:type="gramStart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Estos elemento</w:t>
      </w:r>
      <w:proofErr w:type="gramEnd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 se grafican en un modelo llamado </w:t>
      </w:r>
      <w:r w:rsidRPr="00B97220">
        <w:rPr>
          <w:rFonts w:ascii="Roboto" w:eastAsia="Times New Roman" w:hAnsi="Roboto" w:cs="Times New Roman"/>
          <w:b/>
          <w:bCs/>
          <w:i/>
          <w:iCs/>
          <w:color w:val="BECDE3"/>
          <w:sz w:val="21"/>
          <w:szCs w:val="21"/>
          <w:lang w:eastAsia="es-SV"/>
        </w:rPr>
        <w:t>GRAFO</w:t>
      </w:r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 con dos elementos (nodos y aristas)</w:t>
      </w:r>
    </w:p>
    <w:p w14:paraId="49D103E5" w14:textId="77777777" w:rsidR="00B97220" w:rsidRPr="00B97220" w:rsidRDefault="00B97220" w:rsidP="00B972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</w:pPr>
    </w:p>
    <w:p w14:paraId="73F02D08" w14:textId="658F5C6E" w:rsidR="00B97220" w:rsidRDefault="00B97220" w:rsidP="00B9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983"/>
      </w:tblGrid>
      <w:tr w:rsidR="00B97220" w14:paraId="75978DB1" w14:textId="77777777" w:rsidTr="00B97220">
        <w:tc>
          <w:tcPr>
            <w:tcW w:w="5395" w:type="dxa"/>
          </w:tcPr>
          <w:p w14:paraId="766CFF54" w14:textId="7512251F" w:rsidR="00B97220" w:rsidRDefault="00B97220" w:rsidP="00B972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object w:dxaOrig="7104" w:dyaOrig="4680" w14:anchorId="51D1B2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79.55pt;height:184.2pt" o:ole="">
                  <v:imagedata r:id="rId5" o:title=""/>
                </v:shape>
                <o:OLEObject Type="Embed" ProgID="PBrush" ShapeID="_x0000_i1032" DrawAspect="Content" ObjectID="_1706554678" r:id="rId6"/>
              </w:object>
            </w:r>
          </w:p>
        </w:tc>
        <w:tc>
          <w:tcPr>
            <w:tcW w:w="5395" w:type="dxa"/>
          </w:tcPr>
          <w:p w14:paraId="4E8C409C" w14:textId="1F99FA61" w:rsidR="00B97220" w:rsidRDefault="00B97220" w:rsidP="00B972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SV"/>
              </w:rPr>
              <w:drawing>
                <wp:inline distT="0" distB="0" distL="0" distR="0" wp14:anchorId="71272304" wp14:editId="0577511C">
                  <wp:extent cx="2137804" cy="2092588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643" cy="2103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9E05F" w14:textId="77777777" w:rsidR="00B97220" w:rsidRDefault="00B97220" w:rsidP="00B9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DB45E10" w14:textId="77777777" w:rsidR="00B97220" w:rsidRPr="00B97220" w:rsidRDefault="00B97220" w:rsidP="00B9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FFC7B06" w14:textId="61C00C05" w:rsidR="00B97220" w:rsidRPr="00B97220" w:rsidRDefault="00B97220" w:rsidP="00B9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*</w:t>
      </w:r>
      <w:r w:rsidRPr="00B97220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4CF4D3F5" w14:textId="4DE84C7A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B9722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SV"/>
        </w:rPr>
        <w:t>nodo:</w:t>
      </w: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"Cada uno de los puntos por donde fluyen los datos de entrada que se procesan"</w:t>
      </w: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,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ReLu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Add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MatMul</w:t>
      </w:r>
      <w:proofErr w:type="spellEnd"/>
    </w:p>
    <w:p w14:paraId="0AF2BEF2" w14:textId="77777777" w:rsid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SV"/>
        </w:rPr>
      </w:pPr>
    </w:p>
    <w:p w14:paraId="6774355E" w14:textId="6B71E1DD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B9722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SV"/>
        </w:rPr>
        <w:t>arista:</w:t>
      </w: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"Son las flechas que indican el flujo de dirección de un nodo"</w:t>
      </w: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,</w:t>
      </w:r>
    </w:p>
    <w:p w14:paraId="4F0B526B" w14:textId="77777777" w:rsid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SV"/>
        </w:rPr>
      </w:pPr>
    </w:p>
    <w:p w14:paraId="70304F68" w14:textId="1D93ED82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r w:rsidRPr="00B97220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SV"/>
        </w:rPr>
        <w:t>grafos:</w:t>
      </w: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 xml:space="preserve"> </w:t>
      </w:r>
      <w:r w:rsidRPr="00B97220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"Se le llama al conjunto de nodos y aristas"</w:t>
      </w:r>
      <w:r w:rsidRPr="00B9722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,</w:t>
      </w:r>
    </w:p>
    <w:p w14:paraId="08633714" w14:textId="6B2D9036" w:rsid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4E0269C4" w14:textId="77777777" w:rsidR="00B97220" w:rsidRPr="00B97220" w:rsidRDefault="00B97220" w:rsidP="00B97220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</w:p>
    <w:p w14:paraId="7666601D" w14:textId="77777777" w:rsidR="00B97220" w:rsidRDefault="00B97220" w:rsidP="00B972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SV"/>
        </w:rPr>
      </w:pPr>
      <w:r w:rsidRPr="00B97220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lastRenderedPageBreak/>
        <w:t>Los datos que fluyen a través del grafo se representan en tensores</w:t>
      </w:r>
      <w:r w:rsidRPr="00B97220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br/>
      </w:r>
    </w:p>
    <w:p w14:paraId="6144BC20" w14:textId="63CACEA4" w:rsidR="00B97220" w:rsidRDefault="00B97220" w:rsidP="00B972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  <w:r w:rsidRPr="00B972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SV"/>
        </w:rPr>
        <w:t>Tensor:</w:t>
      </w:r>
      <w:r w:rsidRPr="00B97220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 Estructuras similares a los vectores o matrices</w:t>
      </w:r>
    </w:p>
    <w:p w14:paraId="1F35BBC9" w14:textId="77777777" w:rsidR="00B97220" w:rsidRPr="00B97220" w:rsidRDefault="00B97220" w:rsidP="00B972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</w:p>
    <w:p w14:paraId="24F20ADE" w14:textId="77777777" w:rsidR="00B97220" w:rsidRPr="00B97220" w:rsidRDefault="00B97220" w:rsidP="00B97220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i/>
          <w:iCs/>
          <w:color w:val="BECDE3"/>
          <w:sz w:val="27"/>
          <w:szCs w:val="27"/>
          <w:lang w:eastAsia="es-SV"/>
        </w:rPr>
      </w:pPr>
      <w:ins w:id="0" w:author="Unknown">
        <w:r w:rsidRPr="00B97220">
          <w:rPr>
            <w:rFonts w:ascii="Roboto" w:eastAsia="Times New Roman" w:hAnsi="Roboto" w:cs="Times New Roman"/>
            <w:b/>
            <w:bCs/>
            <w:i/>
            <w:iCs/>
            <w:color w:val="BECDE3"/>
            <w:sz w:val="27"/>
            <w:szCs w:val="27"/>
            <w:lang w:eastAsia="es-SV"/>
          </w:rPr>
          <w:t xml:space="preserve">Las diferencias entre </w:t>
        </w:r>
        <w:proofErr w:type="spellStart"/>
        <w:r w:rsidRPr="00B97220">
          <w:rPr>
            <w:rFonts w:ascii="Roboto" w:eastAsia="Times New Roman" w:hAnsi="Roboto" w:cs="Times New Roman"/>
            <w:b/>
            <w:bCs/>
            <w:i/>
            <w:iCs/>
            <w:color w:val="BECDE3"/>
            <w:sz w:val="27"/>
            <w:szCs w:val="27"/>
            <w:lang w:eastAsia="es-SV"/>
          </w:rPr>
          <w:t>Tensorflow</w:t>
        </w:r>
        <w:proofErr w:type="spellEnd"/>
        <w:r w:rsidRPr="00B97220">
          <w:rPr>
            <w:rFonts w:ascii="Roboto" w:eastAsia="Times New Roman" w:hAnsi="Roboto" w:cs="Times New Roman"/>
            <w:b/>
            <w:bCs/>
            <w:i/>
            <w:iCs/>
            <w:color w:val="BECDE3"/>
            <w:sz w:val="27"/>
            <w:szCs w:val="27"/>
            <w:lang w:eastAsia="es-SV"/>
          </w:rPr>
          <w:t xml:space="preserve"> I y </w:t>
        </w:r>
        <w:proofErr w:type="spellStart"/>
        <w:r w:rsidRPr="00B97220">
          <w:rPr>
            <w:rFonts w:ascii="Roboto" w:eastAsia="Times New Roman" w:hAnsi="Roboto" w:cs="Times New Roman"/>
            <w:b/>
            <w:bCs/>
            <w:i/>
            <w:iCs/>
            <w:color w:val="BECDE3"/>
            <w:sz w:val="27"/>
            <w:szCs w:val="27"/>
            <w:lang w:eastAsia="es-SV"/>
          </w:rPr>
          <w:t>Tensorflow</w:t>
        </w:r>
        <w:proofErr w:type="spellEnd"/>
        <w:r w:rsidRPr="00B97220">
          <w:rPr>
            <w:rFonts w:ascii="Roboto" w:eastAsia="Times New Roman" w:hAnsi="Roboto" w:cs="Times New Roman"/>
            <w:b/>
            <w:bCs/>
            <w:i/>
            <w:iCs/>
            <w:color w:val="BECDE3"/>
            <w:sz w:val="27"/>
            <w:szCs w:val="27"/>
            <w:lang w:eastAsia="es-SV"/>
          </w:rPr>
          <w:t xml:space="preserve"> II son:</w:t>
        </w:r>
      </w:ins>
    </w:p>
    <w:p w14:paraId="7497A80F" w14:textId="77777777" w:rsidR="00B97220" w:rsidRPr="00B97220" w:rsidRDefault="00B97220" w:rsidP="00B97220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</w:pPr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Que el grafo (el modelo) se tenía que programar y definirse</w:t>
      </w:r>
    </w:p>
    <w:p w14:paraId="7917373D" w14:textId="77777777" w:rsidR="00B97220" w:rsidRPr="00B97220" w:rsidRDefault="00B97220" w:rsidP="00B97220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</w:pPr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Se generaba muchas líneas de código </w:t>
      </w:r>
      <w:proofErr w:type="spellStart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dificil</w:t>
      </w:r>
      <w:proofErr w:type="spellEnd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 de entender</w:t>
      </w:r>
    </w:p>
    <w:p w14:paraId="0AAF1FAA" w14:textId="77777777" w:rsidR="00B97220" w:rsidRPr="00B97220" w:rsidRDefault="00B97220" w:rsidP="00B97220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</w:pPr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Por lo anterior un </w:t>
      </w:r>
      <w:proofErr w:type="spellStart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ex-empleado</w:t>
      </w:r>
      <w:proofErr w:type="spellEnd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 (</w:t>
      </w:r>
      <w:proofErr w:type="spellStart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Francois</w:t>
      </w:r>
      <w:proofErr w:type="spellEnd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 </w:t>
      </w:r>
      <w:proofErr w:type="spellStart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Chollet</w:t>
      </w:r>
      <w:proofErr w:type="spellEnd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) </w:t>
      </w:r>
      <w:r w:rsidRPr="00B97220">
        <w:rPr>
          <w:rFonts w:ascii="Roboto" w:eastAsia="Times New Roman" w:hAnsi="Roboto" w:cs="Times New Roman"/>
          <w:i/>
          <w:iCs/>
          <w:color w:val="FFFF00"/>
          <w:sz w:val="21"/>
          <w:szCs w:val="21"/>
          <w:lang w:eastAsia="es-SV"/>
        </w:rPr>
        <w:t xml:space="preserve">de Google en 2015 creó </w:t>
      </w:r>
      <w:proofErr w:type="spellStart"/>
      <w:r w:rsidRPr="00B97220">
        <w:rPr>
          <w:rFonts w:ascii="Roboto" w:eastAsia="Times New Roman" w:hAnsi="Roboto" w:cs="Times New Roman"/>
          <w:i/>
          <w:iCs/>
          <w:color w:val="FFFF00"/>
          <w:sz w:val="21"/>
          <w:szCs w:val="21"/>
          <w:lang w:eastAsia="es-SV"/>
        </w:rPr>
        <w:t>Keras</w:t>
      </w:r>
      <w:proofErr w:type="spellEnd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, una </w:t>
      </w:r>
      <w:proofErr w:type="spellStart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sublibrería</w:t>
      </w:r>
      <w:proofErr w:type="spellEnd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 de </w:t>
      </w:r>
      <w:proofErr w:type="spellStart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>Tensorflow</w:t>
      </w:r>
      <w:proofErr w:type="spellEnd"/>
      <w:r w:rsidRPr="00B97220">
        <w:rPr>
          <w:rFonts w:ascii="Roboto" w:eastAsia="Times New Roman" w:hAnsi="Roboto" w:cs="Times New Roman"/>
          <w:i/>
          <w:iCs/>
          <w:color w:val="BECDE3"/>
          <w:sz w:val="21"/>
          <w:szCs w:val="21"/>
          <w:lang w:eastAsia="es-SV"/>
        </w:rPr>
        <w:t xml:space="preserve"> donde puedes ahorrarte largas líneas de código para crear grafos (modelos)</w:t>
      </w:r>
    </w:p>
    <w:p w14:paraId="6551B97B" w14:textId="182D2C90" w:rsidR="00787405" w:rsidRDefault="00787405"/>
    <w:p w14:paraId="181350C1" w14:textId="75A2D585" w:rsidR="000D6C41" w:rsidRDefault="000D6C41">
      <w:r>
        <w:rPr>
          <w:noProof/>
        </w:rPr>
        <w:drawing>
          <wp:inline distT="0" distB="0" distL="0" distR="0" wp14:anchorId="1EB9C939" wp14:editId="15F6713F">
            <wp:extent cx="5593606" cy="36779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92" cy="368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373F" w14:textId="7F2417C9" w:rsidR="009C1565" w:rsidRDefault="009C1565">
      <w:r>
        <w:t>Tensor Flow Colombia</w:t>
      </w:r>
    </w:p>
    <w:p w14:paraId="424E1921" w14:textId="44784F7F" w:rsidR="009C1565" w:rsidRPr="009C1565" w:rsidRDefault="009C1565" w:rsidP="009C1565">
      <w:pPr>
        <w:pStyle w:val="Heading4"/>
        <w:shd w:val="clear" w:color="auto" w:fill="121F3D"/>
        <w:spacing w:before="360" w:after="240"/>
        <w:rPr>
          <w:rFonts w:ascii="Roboto" w:hAnsi="Roboto"/>
          <w:color w:val="EFF3F8"/>
        </w:rPr>
      </w:pPr>
      <w:r>
        <w:rPr>
          <w:rFonts w:ascii="Roboto" w:hAnsi="Roboto"/>
          <w:b/>
          <w:bCs/>
          <w:color w:val="EFF3F8"/>
        </w:rPr>
        <w:t>Lecturas recomendadas</w:t>
      </w:r>
      <w:r>
        <w:rPr>
          <w:color w:val="000000"/>
          <w:sz w:val="27"/>
          <w:szCs w:val="27"/>
          <w:bdr w:val="none" w:sz="0" w:space="0" w:color="auto" w:frame="1"/>
        </w:rPr>
        <w:fldChar w:fldCharType="begin"/>
      </w:r>
      <w:r>
        <w:rPr>
          <w:color w:val="000000"/>
          <w:sz w:val="27"/>
          <w:szCs w:val="27"/>
          <w:bdr w:val="none" w:sz="0" w:space="0" w:color="auto" w:frame="1"/>
        </w:rPr>
        <w:instrText xml:space="preserve"> HYPERLINK "</w:instrText>
      </w:r>
    </w:p>
    <w:p w14:paraId="4926EF23" w14:textId="77777777" w:rsidR="009C1565" w:rsidRPr="009C1565" w:rsidRDefault="009C1565" w:rsidP="009C1565">
      <w:pPr>
        <w:shd w:val="clear" w:color="auto" w:fill="121F3D"/>
      </w:pPr>
      <w:r>
        <w:rPr>
          <w:rFonts w:ascii="Roboto" w:hAnsi="Roboto"/>
          <w:color w:val="BECDE3"/>
          <w:sz w:val="27"/>
          <w:szCs w:val="27"/>
          <w:bdr w:val="none" w:sz="0" w:space="0" w:color="auto" w:frame="1"/>
        </w:rPr>
        <w:instrText>François Chollet: Measures of Intelligence | Lex Fridman Podcast #120 - YouTube</w:instrText>
      </w:r>
    </w:p>
    <w:p w14:paraId="75B0FDFC" w14:textId="77777777" w:rsidR="009C1565" w:rsidRDefault="009C1565" w:rsidP="009C1565">
      <w:pPr>
        <w:pStyle w:val="filesandlinks-item--url"/>
        <w:shd w:val="clear" w:color="auto" w:fill="121F3D"/>
        <w:wordWrap w:val="0"/>
        <w:spacing w:before="0" w:beforeAutospacing="0" w:after="0" w:afterAutospacing="0"/>
        <w:rPr>
          <w:rFonts w:ascii="Roboto" w:hAnsi="Roboto"/>
          <w:color w:val="33B1FF"/>
          <w:sz w:val="27"/>
          <w:szCs w:val="27"/>
          <w:bdr w:val="none" w:sz="0" w:space="0" w:color="auto" w:frame="1"/>
        </w:rPr>
      </w:pPr>
      <w:r>
        <w:rPr>
          <w:rFonts w:ascii="Roboto" w:hAnsi="Roboto"/>
          <w:color w:val="33B1FF"/>
          <w:sz w:val="27"/>
          <w:szCs w:val="27"/>
          <w:bdr w:val="none" w:sz="0" w:space="0" w:color="auto" w:frame="1"/>
        </w:rPr>
        <w:instrText>https://www.youtube.com/watch?v=PUAdj3w3wO4</w:instrText>
      </w:r>
    </w:p>
    <w:p w14:paraId="220C9872" w14:textId="77777777" w:rsidR="009C1565" w:rsidRPr="00FC02C8" w:rsidRDefault="009C1565" w:rsidP="009C1565">
      <w:pPr>
        <w:shd w:val="clear" w:color="auto" w:fill="121F3D"/>
        <w:rPr>
          <w:rStyle w:val="Hyperlink"/>
          <w:sz w:val="27"/>
          <w:szCs w:val="27"/>
          <w:bdr w:val="none" w:sz="0" w:space="0" w:color="auto" w:frame="1"/>
        </w:rPr>
      </w:pPr>
      <w:r>
        <w:rPr>
          <w:color w:val="000000"/>
          <w:sz w:val="27"/>
          <w:szCs w:val="27"/>
          <w:bdr w:val="none" w:sz="0" w:space="0" w:color="auto" w:frame="1"/>
        </w:rPr>
        <w:instrText xml:space="preserve">" </w:instrText>
      </w:r>
      <w:r>
        <w:rPr>
          <w:color w:val="000000"/>
          <w:sz w:val="27"/>
          <w:szCs w:val="27"/>
          <w:bdr w:val="none" w:sz="0" w:space="0" w:color="auto" w:frame="1"/>
        </w:rPr>
        <w:fldChar w:fldCharType="separate"/>
      </w:r>
    </w:p>
    <w:p w14:paraId="58411678" w14:textId="77777777" w:rsidR="009C1565" w:rsidRPr="00FC02C8" w:rsidRDefault="009C1565" w:rsidP="009C1565">
      <w:pPr>
        <w:shd w:val="clear" w:color="auto" w:fill="121F3D"/>
        <w:rPr>
          <w:rStyle w:val="Hyperlink"/>
        </w:rPr>
      </w:pPr>
      <w:r w:rsidRPr="00FC02C8">
        <w:rPr>
          <w:rStyle w:val="Hyperlink"/>
          <w:rFonts w:ascii="Roboto" w:hAnsi="Roboto"/>
          <w:sz w:val="27"/>
          <w:szCs w:val="27"/>
          <w:bdr w:val="none" w:sz="0" w:space="0" w:color="auto" w:frame="1"/>
        </w:rPr>
        <w:t>François Chollet: Measures of Intelligence | Lex Fridman Podcast #120 - YouTube</w:t>
      </w:r>
    </w:p>
    <w:p w14:paraId="5407D741" w14:textId="77777777" w:rsidR="009C1565" w:rsidRPr="00FC02C8" w:rsidRDefault="009C1565" w:rsidP="009C1565">
      <w:pPr>
        <w:pStyle w:val="filesandlinks-item--url"/>
        <w:shd w:val="clear" w:color="auto" w:fill="121F3D"/>
        <w:wordWrap w:val="0"/>
        <w:spacing w:before="0" w:beforeAutospacing="0" w:after="0" w:afterAutospacing="0"/>
        <w:rPr>
          <w:rStyle w:val="Hyperlink"/>
          <w:rFonts w:ascii="Roboto" w:hAnsi="Roboto"/>
          <w:sz w:val="27"/>
          <w:szCs w:val="27"/>
          <w:bdr w:val="none" w:sz="0" w:space="0" w:color="auto" w:frame="1"/>
        </w:rPr>
      </w:pPr>
      <w:r w:rsidRPr="00FC02C8">
        <w:rPr>
          <w:rStyle w:val="Hyperlink"/>
          <w:rFonts w:ascii="Roboto" w:hAnsi="Roboto"/>
          <w:sz w:val="27"/>
          <w:szCs w:val="27"/>
          <w:bdr w:val="none" w:sz="0" w:space="0" w:color="auto" w:frame="1"/>
        </w:rPr>
        <w:t>https://www.youtube.com/watch?v=PUAdj3w3wO4</w:t>
      </w:r>
    </w:p>
    <w:p w14:paraId="7E546D22" w14:textId="4BD9B466" w:rsidR="009C1565" w:rsidRPr="009C1565" w:rsidRDefault="009C1565" w:rsidP="009C1565">
      <w:pPr>
        <w:shd w:val="clear" w:color="auto" w:fill="121F3D"/>
        <w:rPr>
          <w:color w:val="BECDE3"/>
        </w:rPr>
      </w:pPr>
      <w:r>
        <w:rPr>
          <w:color w:val="000000"/>
          <w:sz w:val="27"/>
          <w:szCs w:val="27"/>
          <w:bdr w:val="none" w:sz="0" w:space="0" w:color="auto" w:frame="1"/>
        </w:rPr>
        <w:fldChar w:fldCharType="end"/>
      </w:r>
      <w:r>
        <w:rPr>
          <w:color w:val="BECDE3"/>
        </w:rPr>
        <w:fldChar w:fldCharType="begin"/>
      </w:r>
      <w:r>
        <w:rPr>
          <w:color w:val="BECDE3"/>
        </w:rPr>
        <w:instrText xml:space="preserve"> HYPERLINK "</w:instrText>
      </w:r>
    </w:p>
    <w:p w14:paraId="07EBC02B" w14:textId="77777777" w:rsidR="009C1565" w:rsidRDefault="009C1565" w:rsidP="009C1565">
      <w:pPr>
        <w:pStyle w:val="NormalWeb"/>
        <w:shd w:val="clear" w:color="auto" w:fill="121F3D"/>
        <w:wordWrap w:val="0"/>
        <w:spacing w:before="0" w:beforeAutospacing="0" w:after="0" w:afterAutospacing="0"/>
        <w:rPr>
          <w:rFonts w:ascii="Roboto" w:hAnsi="Roboto"/>
          <w:color w:val="BECDE3"/>
          <w:sz w:val="27"/>
          <w:szCs w:val="27"/>
          <w:bdr w:val="none" w:sz="0" w:space="0" w:color="auto" w:frame="1"/>
        </w:rPr>
      </w:pPr>
      <w:r>
        <w:rPr>
          <w:rFonts w:ascii="Roboto" w:hAnsi="Roboto"/>
          <w:color w:val="BECDE3"/>
          <w:sz w:val="27"/>
          <w:szCs w:val="27"/>
          <w:bdr w:val="none" w:sz="0" w:space="0" w:color="auto" w:frame="1"/>
        </w:rPr>
        <w:instrText>TensorFlow Colombia (Medellín, Colombia) | Meetup</w:instrText>
      </w:r>
    </w:p>
    <w:p w14:paraId="7A37ED30" w14:textId="77777777" w:rsidR="009C1565" w:rsidRDefault="009C1565" w:rsidP="009C1565">
      <w:pPr>
        <w:pStyle w:val="filesandlinks-item--url"/>
        <w:shd w:val="clear" w:color="auto" w:fill="121F3D"/>
        <w:wordWrap w:val="0"/>
        <w:spacing w:before="0" w:beforeAutospacing="0" w:after="0" w:afterAutospacing="0"/>
        <w:rPr>
          <w:rFonts w:ascii="Roboto" w:hAnsi="Roboto"/>
          <w:color w:val="33B1FF"/>
          <w:sz w:val="27"/>
          <w:szCs w:val="27"/>
          <w:bdr w:val="none" w:sz="0" w:space="0" w:color="auto" w:frame="1"/>
        </w:rPr>
      </w:pPr>
      <w:r>
        <w:rPr>
          <w:rFonts w:ascii="Roboto" w:hAnsi="Roboto"/>
          <w:color w:val="33B1FF"/>
          <w:sz w:val="27"/>
          <w:szCs w:val="27"/>
          <w:bdr w:val="none" w:sz="0" w:space="0" w:color="auto" w:frame="1"/>
        </w:rPr>
        <w:instrText>https://www.meetup.com/es/Tensorflow-Colombia/</w:instrText>
      </w:r>
    </w:p>
    <w:p w14:paraId="4E9333C9" w14:textId="77777777" w:rsidR="009C1565" w:rsidRPr="00FC02C8" w:rsidRDefault="009C1565" w:rsidP="009C1565">
      <w:pPr>
        <w:shd w:val="clear" w:color="auto" w:fill="121F3D"/>
        <w:rPr>
          <w:rStyle w:val="Hyperlink"/>
        </w:rPr>
      </w:pPr>
      <w:r>
        <w:rPr>
          <w:color w:val="BECDE3"/>
        </w:rPr>
        <w:instrText xml:space="preserve">" </w:instrText>
      </w:r>
      <w:r>
        <w:rPr>
          <w:color w:val="BECDE3"/>
        </w:rPr>
        <w:fldChar w:fldCharType="separate"/>
      </w:r>
    </w:p>
    <w:p w14:paraId="00368ED9" w14:textId="77777777" w:rsidR="009C1565" w:rsidRPr="00FC02C8" w:rsidRDefault="009C1565" w:rsidP="009C1565">
      <w:pPr>
        <w:pStyle w:val="NormalWeb"/>
        <w:shd w:val="clear" w:color="auto" w:fill="121F3D"/>
        <w:wordWrap w:val="0"/>
        <w:spacing w:before="0" w:beforeAutospacing="0" w:after="0" w:afterAutospacing="0"/>
        <w:rPr>
          <w:rStyle w:val="Hyperlink"/>
          <w:rFonts w:ascii="Roboto" w:hAnsi="Roboto"/>
          <w:sz w:val="27"/>
          <w:szCs w:val="27"/>
          <w:bdr w:val="none" w:sz="0" w:space="0" w:color="auto" w:frame="1"/>
        </w:rPr>
      </w:pPr>
      <w:r w:rsidRPr="00FC02C8">
        <w:rPr>
          <w:rStyle w:val="Hyperlink"/>
          <w:rFonts w:ascii="Roboto" w:hAnsi="Roboto"/>
          <w:sz w:val="27"/>
          <w:szCs w:val="27"/>
          <w:bdr w:val="none" w:sz="0" w:space="0" w:color="auto" w:frame="1"/>
        </w:rPr>
        <w:t>TensorFlow Colombia (Medellín, Colombia) | Meetup</w:t>
      </w:r>
    </w:p>
    <w:p w14:paraId="4812D2BA" w14:textId="77777777" w:rsidR="009C1565" w:rsidRPr="00FC02C8" w:rsidRDefault="009C1565" w:rsidP="009C1565">
      <w:pPr>
        <w:pStyle w:val="filesandlinks-item--url"/>
        <w:shd w:val="clear" w:color="auto" w:fill="121F3D"/>
        <w:wordWrap w:val="0"/>
        <w:spacing w:before="0" w:beforeAutospacing="0" w:after="0" w:afterAutospacing="0"/>
        <w:rPr>
          <w:rStyle w:val="Hyperlink"/>
          <w:rFonts w:ascii="Roboto" w:hAnsi="Roboto"/>
          <w:sz w:val="27"/>
          <w:szCs w:val="27"/>
          <w:bdr w:val="none" w:sz="0" w:space="0" w:color="auto" w:frame="1"/>
        </w:rPr>
      </w:pPr>
      <w:r w:rsidRPr="00FC02C8">
        <w:rPr>
          <w:rStyle w:val="Hyperlink"/>
          <w:rFonts w:ascii="Roboto" w:hAnsi="Roboto"/>
          <w:sz w:val="27"/>
          <w:szCs w:val="27"/>
          <w:bdr w:val="none" w:sz="0" w:space="0" w:color="auto" w:frame="1"/>
        </w:rPr>
        <w:t>https://www.meetup.c</w:t>
      </w:r>
      <w:r w:rsidRPr="00FC02C8">
        <w:rPr>
          <w:rStyle w:val="Hyperlink"/>
          <w:rFonts w:ascii="Roboto" w:hAnsi="Roboto"/>
          <w:sz w:val="27"/>
          <w:szCs w:val="27"/>
          <w:bdr w:val="none" w:sz="0" w:space="0" w:color="auto" w:frame="1"/>
        </w:rPr>
        <w:t>o</w:t>
      </w:r>
      <w:r w:rsidRPr="00FC02C8">
        <w:rPr>
          <w:rStyle w:val="Hyperlink"/>
          <w:rFonts w:ascii="Roboto" w:hAnsi="Roboto"/>
          <w:sz w:val="27"/>
          <w:szCs w:val="27"/>
          <w:bdr w:val="none" w:sz="0" w:space="0" w:color="auto" w:frame="1"/>
        </w:rPr>
        <w:t>m/es/Tensorflow-Colombia/</w:t>
      </w:r>
    </w:p>
    <w:p w14:paraId="19AC1E12" w14:textId="77777777" w:rsidR="009C1565" w:rsidRPr="009C1565" w:rsidRDefault="009C1565" w:rsidP="009C1565">
      <w:pPr>
        <w:shd w:val="clear" w:color="auto" w:fill="121F3D"/>
        <w:rPr>
          <w:color w:val="000000"/>
        </w:rPr>
      </w:pPr>
      <w:r>
        <w:rPr>
          <w:color w:val="BECDE3"/>
        </w:rPr>
        <w:fldChar w:fldCharType="end"/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</w:instrText>
      </w:r>
    </w:p>
    <w:p w14:paraId="7B0A5B39" w14:textId="77777777" w:rsidR="009C1565" w:rsidRPr="009C1565" w:rsidRDefault="009C1565" w:rsidP="009C1565">
      <w:pPr>
        <w:shd w:val="clear" w:color="auto" w:fill="121F3D"/>
      </w:pPr>
      <w:r>
        <w:rPr>
          <w:rFonts w:ascii="Roboto" w:hAnsi="Roboto"/>
          <w:color w:val="EFF3F8"/>
          <w:sz w:val="27"/>
          <w:szCs w:val="27"/>
          <w:bdr w:val="none" w:sz="0" w:space="0" w:color="auto" w:frame="1"/>
        </w:rPr>
        <w:instrText>API Documentation  |  TensorFlow Core v2.7.0</w:instrText>
      </w:r>
    </w:p>
    <w:p w14:paraId="575A8CDF" w14:textId="77777777" w:rsidR="009C1565" w:rsidRDefault="009C1565" w:rsidP="009C1565">
      <w:pPr>
        <w:pStyle w:val="filesandlinks-item--url"/>
        <w:shd w:val="clear" w:color="auto" w:fill="121F3D"/>
        <w:wordWrap w:val="0"/>
        <w:spacing w:before="0" w:beforeAutospacing="0" w:after="0" w:afterAutospacing="0"/>
        <w:rPr>
          <w:rFonts w:ascii="Roboto" w:hAnsi="Roboto"/>
          <w:color w:val="33B1FF"/>
          <w:sz w:val="27"/>
          <w:szCs w:val="27"/>
          <w:bdr w:val="none" w:sz="0" w:space="0" w:color="auto" w:frame="1"/>
        </w:rPr>
      </w:pPr>
      <w:r>
        <w:rPr>
          <w:rFonts w:ascii="Roboto" w:hAnsi="Roboto"/>
          <w:color w:val="33B1FF"/>
          <w:sz w:val="27"/>
          <w:szCs w:val="27"/>
          <w:bdr w:val="none" w:sz="0" w:space="0" w:color="auto" w:frame="1"/>
        </w:rPr>
        <w:instrText>https://www.tensorflow.org/api_docs</w:instrText>
      </w:r>
    </w:p>
    <w:p w14:paraId="47DB27E5" w14:textId="77777777" w:rsidR="009C1565" w:rsidRPr="00FC02C8" w:rsidRDefault="009C1565" w:rsidP="009C1565">
      <w:pPr>
        <w:shd w:val="clear" w:color="auto" w:fill="121F3D"/>
        <w:rPr>
          <w:rStyle w:val="Hyperlink"/>
        </w:rPr>
      </w:pPr>
      <w:r>
        <w:rPr>
          <w:color w:val="000000"/>
        </w:rPr>
        <w:instrText xml:space="preserve">" </w:instrText>
      </w:r>
      <w:r>
        <w:rPr>
          <w:color w:val="000000"/>
        </w:rPr>
        <w:fldChar w:fldCharType="separate"/>
      </w:r>
    </w:p>
    <w:p w14:paraId="3D9650B6" w14:textId="77777777" w:rsidR="009C1565" w:rsidRPr="00FC02C8" w:rsidRDefault="009C1565" w:rsidP="009C1565">
      <w:pPr>
        <w:shd w:val="clear" w:color="auto" w:fill="121F3D"/>
        <w:rPr>
          <w:rStyle w:val="Hyperlink"/>
        </w:rPr>
      </w:pPr>
      <w:r w:rsidRPr="00FC02C8">
        <w:rPr>
          <w:rStyle w:val="Hyperlink"/>
          <w:rFonts w:ascii="Roboto" w:hAnsi="Roboto"/>
          <w:sz w:val="27"/>
          <w:szCs w:val="27"/>
          <w:bdr w:val="none" w:sz="0" w:space="0" w:color="auto" w:frame="1"/>
        </w:rPr>
        <w:t xml:space="preserve">API </w:t>
      </w:r>
      <w:proofErr w:type="gramStart"/>
      <w:r w:rsidRPr="00FC02C8">
        <w:rPr>
          <w:rStyle w:val="Hyperlink"/>
          <w:rFonts w:ascii="Roboto" w:hAnsi="Roboto"/>
          <w:sz w:val="27"/>
          <w:szCs w:val="27"/>
          <w:bdr w:val="none" w:sz="0" w:space="0" w:color="auto" w:frame="1"/>
        </w:rPr>
        <w:t>Documentation  |</w:t>
      </w:r>
      <w:proofErr w:type="gramEnd"/>
      <w:r w:rsidRPr="00FC02C8">
        <w:rPr>
          <w:rStyle w:val="Hyperlink"/>
          <w:rFonts w:ascii="Roboto" w:hAnsi="Roboto"/>
          <w:sz w:val="27"/>
          <w:szCs w:val="27"/>
          <w:bdr w:val="none" w:sz="0" w:space="0" w:color="auto" w:frame="1"/>
        </w:rPr>
        <w:t>  TensorFlow Core v2.7.0</w:t>
      </w:r>
    </w:p>
    <w:p w14:paraId="4AA32BC3" w14:textId="77777777" w:rsidR="009C1565" w:rsidRPr="00FC02C8" w:rsidRDefault="009C1565" w:rsidP="009C1565">
      <w:pPr>
        <w:pStyle w:val="filesandlinks-item--url"/>
        <w:shd w:val="clear" w:color="auto" w:fill="121F3D"/>
        <w:wordWrap w:val="0"/>
        <w:spacing w:before="0" w:beforeAutospacing="0" w:after="0" w:afterAutospacing="0"/>
        <w:rPr>
          <w:rStyle w:val="Hyperlink"/>
          <w:rFonts w:ascii="Roboto" w:hAnsi="Roboto"/>
          <w:sz w:val="27"/>
          <w:szCs w:val="27"/>
          <w:bdr w:val="none" w:sz="0" w:space="0" w:color="auto" w:frame="1"/>
        </w:rPr>
      </w:pPr>
      <w:r w:rsidRPr="00FC02C8">
        <w:rPr>
          <w:rStyle w:val="Hyperlink"/>
          <w:rFonts w:ascii="Roboto" w:hAnsi="Roboto"/>
          <w:sz w:val="27"/>
          <w:szCs w:val="27"/>
          <w:bdr w:val="none" w:sz="0" w:space="0" w:color="auto" w:frame="1"/>
        </w:rPr>
        <w:t>https://www.tensorflow.org/api_docs</w:t>
      </w:r>
    </w:p>
    <w:p w14:paraId="422026F0" w14:textId="70D2A2EA" w:rsidR="009C1565" w:rsidRDefault="009C1565" w:rsidP="009C1565">
      <w:pPr>
        <w:shd w:val="clear" w:color="auto" w:fill="121F3D"/>
        <w:rPr>
          <w:rFonts w:ascii="Roboto" w:hAnsi="Roboto"/>
          <w:color w:val="000000"/>
          <w:sz w:val="27"/>
          <w:szCs w:val="27"/>
        </w:rPr>
      </w:pPr>
      <w:r>
        <w:rPr>
          <w:color w:val="000000"/>
        </w:rPr>
        <w:fldChar w:fldCharType="end"/>
      </w:r>
    </w:p>
    <w:p w14:paraId="26B18863" w14:textId="77777777" w:rsidR="009C1565" w:rsidRDefault="009C1565"/>
    <w:p w14:paraId="72BA0644" w14:textId="77777777" w:rsidR="00B97220" w:rsidRDefault="00B97220"/>
    <w:sectPr w:rsidR="00B97220" w:rsidSect="00B972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6A49"/>
    <w:multiLevelType w:val="multilevel"/>
    <w:tmpl w:val="615C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B0692"/>
    <w:multiLevelType w:val="multilevel"/>
    <w:tmpl w:val="7DD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20"/>
    <w:rsid w:val="000D6C41"/>
    <w:rsid w:val="001D5579"/>
    <w:rsid w:val="00787405"/>
    <w:rsid w:val="009C1565"/>
    <w:rsid w:val="00B97220"/>
    <w:rsid w:val="00D11250"/>
    <w:rsid w:val="00D255DC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0E1E"/>
  <w15:chartTrackingRefBased/>
  <w15:docId w15:val="{60D5EFC4-8BAA-4EC5-8D62-5880C073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3">
    <w:name w:val="heading 3"/>
    <w:basedOn w:val="Normal"/>
    <w:link w:val="Heading3Char"/>
    <w:uiPriority w:val="9"/>
    <w:qFormat/>
    <w:rsid w:val="00B97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5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220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B9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220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B97220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B97220"/>
  </w:style>
  <w:style w:type="character" w:customStyle="1" w:styleId="hljs-comment">
    <w:name w:val="hljs-comment"/>
    <w:basedOn w:val="DefaultParagraphFont"/>
    <w:rsid w:val="00B97220"/>
  </w:style>
  <w:style w:type="character" w:customStyle="1" w:styleId="hljs-number">
    <w:name w:val="hljs-number"/>
    <w:basedOn w:val="DefaultParagraphFont"/>
    <w:rsid w:val="00B97220"/>
  </w:style>
  <w:style w:type="character" w:customStyle="1" w:styleId="hljs-string">
    <w:name w:val="hljs-string"/>
    <w:basedOn w:val="DefaultParagraphFont"/>
    <w:rsid w:val="00B97220"/>
  </w:style>
  <w:style w:type="character" w:styleId="Strong">
    <w:name w:val="Strong"/>
    <w:basedOn w:val="DefaultParagraphFont"/>
    <w:uiPriority w:val="22"/>
    <w:qFormat/>
    <w:rsid w:val="00B97220"/>
    <w:rPr>
      <w:b/>
      <w:bCs/>
    </w:rPr>
  </w:style>
  <w:style w:type="character" w:customStyle="1" w:styleId="hljs-symbol">
    <w:name w:val="hljs-symbol"/>
    <w:basedOn w:val="DefaultParagraphFont"/>
    <w:rsid w:val="00B97220"/>
  </w:style>
  <w:style w:type="table" w:styleId="TableGrid">
    <w:name w:val="Table Grid"/>
    <w:basedOn w:val="TableNormal"/>
    <w:uiPriority w:val="39"/>
    <w:rsid w:val="00B9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1565"/>
    <w:rPr>
      <w:rFonts w:asciiTheme="majorHAnsi" w:eastAsiaTheme="majorEastAsia" w:hAnsiTheme="majorHAnsi" w:cstheme="majorBidi"/>
      <w:i/>
      <w:iCs/>
      <w:color w:val="2F5496" w:themeColor="accent1" w:themeShade="BF"/>
      <w:lang w:val="es-SV"/>
    </w:rPr>
  </w:style>
  <w:style w:type="character" w:styleId="Hyperlink">
    <w:name w:val="Hyperlink"/>
    <w:basedOn w:val="DefaultParagraphFont"/>
    <w:uiPriority w:val="99"/>
    <w:unhideWhenUsed/>
    <w:rsid w:val="009C1565"/>
    <w:rPr>
      <w:color w:val="0000FF"/>
      <w:u w:val="single"/>
    </w:rPr>
  </w:style>
  <w:style w:type="paragraph" w:customStyle="1" w:styleId="filesandlinks-item--url">
    <w:name w:val="filesandlinks-item--url"/>
    <w:basedOn w:val="Normal"/>
    <w:rsid w:val="009C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UnresolvedMention">
    <w:name w:val="Unresolved Mention"/>
    <w:basedOn w:val="DefaultParagraphFont"/>
    <w:uiPriority w:val="99"/>
    <w:semiHidden/>
    <w:unhideWhenUsed/>
    <w:rsid w:val="009C1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98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  <w:div w:id="4560260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  <w:div w:id="5682268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  <w:div w:id="3836769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  <w:div w:id="3474149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  <w:div w:id="2075003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  <w:div w:id="17725113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  <w:div w:id="17541617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2022-02-16T23:23:00Z</dcterms:created>
  <dcterms:modified xsi:type="dcterms:W3CDTF">2022-02-17T04:11:00Z</dcterms:modified>
</cp:coreProperties>
</file>