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FC28" w14:textId="15E30A76" w:rsidR="00742589" w:rsidRDefault="00742589"/>
    <w:p w14:paraId="7563AC01" w14:textId="77777777" w:rsidR="00047692" w:rsidRPr="00047692" w:rsidRDefault="00047692" w:rsidP="0004769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4769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top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siguiente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sistema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0BCA9E39" w14:textId="77777777" w:rsidR="00047692" w:rsidRPr="00047692" w:rsidRDefault="00047692" w:rsidP="0004769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4769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load average (carga </w:t>
      </w:r>
      <w:proofErr w:type="spellStart"/>
      <w:r w:rsidRPr="0004769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promedio</w:t>
      </w:r>
      <w:proofErr w:type="spellEnd"/>
      <w:r w:rsidRPr="0004769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)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Provee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representación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números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del 1 al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número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procesadores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tenga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servidor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 los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mismos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724ADEC" w14:textId="77777777" w:rsidR="00047692" w:rsidRPr="00047692" w:rsidRDefault="00047692" w:rsidP="0004769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 la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memoria</w:t>
      </w:r>
      <w:proofErr w:type="spellEnd"/>
    </w:p>
    <w:p w14:paraId="55311FEF" w14:textId="77777777" w:rsidR="00047692" w:rsidRPr="00047692" w:rsidRDefault="00047692" w:rsidP="0004769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Cantidad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usuarios</w:t>
      </w:r>
      <w:proofErr w:type="spellEnd"/>
    </w:p>
    <w:p w14:paraId="58A2EE90" w14:textId="77777777" w:rsidR="00047692" w:rsidRPr="00047692" w:rsidRDefault="00047692" w:rsidP="0004769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del CPU</w:t>
      </w:r>
    </w:p>
    <w:p w14:paraId="7DA6E2E0" w14:textId="77777777" w:rsidR="00047692" w:rsidRPr="00047692" w:rsidRDefault="00047692" w:rsidP="0004769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Procesos</w:t>
      </w:r>
      <w:proofErr w:type="spellEnd"/>
    </w:p>
    <w:p w14:paraId="065AA00B" w14:textId="54C4B4C9" w:rsidR="00047692" w:rsidRDefault="00047692" w:rsidP="0004769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Etc</w:t>
      </w:r>
      <w:proofErr w:type="spellEnd"/>
    </w:p>
    <w:p w14:paraId="05D01B49" w14:textId="77777777" w:rsidR="00047692" w:rsidRDefault="00047692"/>
    <w:p w14:paraId="101C8250" w14:textId="7339A732" w:rsidR="00047692" w:rsidRDefault="00047692">
      <w:r>
        <w:t>top</w:t>
      </w:r>
    </w:p>
    <w:p w14:paraId="4F502DE3" w14:textId="74DEFDFC" w:rsidR="00047692" w:rsidRDefault="00047692">
      <w:r>
        <w:rPr>
          <w:noProof/>
        </w:rPr>
        <w:drawing>
          <wp:inline distT="0" distB="0" distL="0" distR="0" wp14:anchorId="1EC589A6" wp14:editId="12714D77">
            <wp:extent cx="638429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A31D" w14:textId="77777777" w:rsidR="00446FD8" w:rsidRDefault="00446FD8" w:rsidP="00446FD8"/>
    <w:p w14:paraId="1D6477C3" w14:textId="77777777" w:rsidR="00446FD8" w:rsidRDefault="00446FD8" w:rsidP="00446FD8">
      <w:proofErr w:type="spellStart"/>
      <w:r>
        <w:t>Cada</w:t>
      </w:r>
      <w:proofErr w:type="spellEnd"/>
      <w:r>
        <w:t xml:space="preserve"> 15 </w:t>
      </w:r>
      <w:proofErr w:type="spellStart"/>
      <w:r>
        <w:t>minutos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"load average" </w:t>
      </w:r>
      <w:proofErr w:type="spellStart"/>
      <w:r>
        <w:t>uso</w:t>
      </w:r>
      <w:proofErr w:type="spellEnd"/>
      <w:r>
        <w:t xml:space="preserve"> de CPU </w:t>
      </w:r>
      <w:proofErr w:type="spellStart"/>
      <w:r>
        <w:t>en</w:t>
      </w:r>
      <w:proofErr w:type="spellEnd"/>
      <w:r>
        <w:t xml:space="preserve"> top</w:t>
      </w:r>
    </w:p>
    <w:p w14:paraId="3EE69442" w14:textId="77777777" w:rsidR="00446FD8" w:rsidRDefault="00446FD8" w:rsidP="00446FD8">
      <w:r>
        <w:t>Tambien</w:t>
      </w:r>
    </w:p>
    <w:p w14:paraId="2ED27168" w14:textId="77777777" w:rsidR="00446FD8" w:rsidRDefault="00446FD8" w:rsidP="00446FD8">
      <w:r>
        <w:t>cat /proc/</w:t>
      </w:r>
      <w:proofErr w:type="spellStart"/>
      <w:r>
        <w:t>cpuinfo</w:t>
      </w:r>
      <w:proofErr w:type="spellEnd"/>
      <w:r>
        <w:t xml:space="preserve"> | grep "processor"</w:t>
      </w:r>
    </w:p>
    <w:p w14:paraId="29C2985F" w14:textId="5A557CEB" w:rsidR="00446FD8" w:rsidRDefault="00446FD8" w:rsidP="00446FD8">
      <w:r>
        <w:t>cat /proc/</w:t>
      </w:r>
      <w:proofErr w:type="spellStart"/>
      <w:r>
        <w:t>cpuinfo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"Processor"</w:t>
      </w:r>
    </w:p>
    <w:p w14:paraId="2B69213B" w14:textId="77777777" w:rsidR="00271E0F" w:rsidRDefault="00271E0F"/>
    <w:p w14:paraId="51AA4D3C" w14:textId="7B2CB084" w:rsidR="00446FD8" w:rsidRDefault="0093595E">
      <w:proofErr w:type="spellStart"/>
      <w:r>
        <w:t>htop</w:t>
      </w:r>
      <w:proofErr w:type="spellEnd"/>
      <w:r>
        <w:t xml:space="preserve">  </w:t>
      </w:r>
    </w:p>
    <w:p w14:paraId="1979C18B" w14:textId="5A2D3D74" w:rsidR="00271E0F" w:rsidRDefault="00271E0F">
      <w:proofErr w:type="gramStart"/>
      <w:r>
        <w:t>Similar</w:t>
      </w:r>
      <w:proofErr w:type="gramEnd"/>
      <w:r>
        <w:t xml:space="preserve"> a top </w:t>
      </w:r>
      <w:proofErr w:type="spellStart"/>
      <w:r>
        <w:t>pero</w:t>
      </w:r>
      <w:proofErr w:type="spellEnd"/>
      <w:r>
        <w:t xml:space="preserve"> es un </w:t>
      </w:r>
      <w:proofErr w:type="spellStart"/>
      <w:r>
        <w:t>aplicativo</w:t>
      </w:r>
      <w:proofErr w:type="spellEnd"/>
      <w:r>
        <w:t xml:space="preserve"> que es mas </w:t>
      </w:r>
      <w:proofErr w:type="spellStart"/>
      <w:r>
        <w:t>facil</w:t>
      </w:r>
      <w:proofErr w:type="spellEnd"/>
      <w:r>
        <w:t xml:space="preserve"> de usar, se </w:t>
      </w:r>
      <w:proofErr w:type="spellStart"/>
      <w:r>
        <w:t>escoge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a </w:t>
      </w:r>
      <w:proofErr w:type="spellStart"/>
      <w:r>
        <w:t>revisar</w:t>
      </w:r>
      <w:proofErr w:type="spellEnd"/>
    </w:p>
    <w:p w14:paraId="39347C1F" w14:textId="093A314E" w:rsidR="0093595E" w:rsidRDefault="00271E0F">
      <w:r>
        <w:rPr>
          <w:noProof/>
        </w:rPr>
        <w:lastRenderedPageBreak/>
        <w:drawing>
          <wp:inline distT="0" distB="0" distL="0" distR="0" wp14:anchorId="37D6FAF7" wp14:editId="612FFE43">
            <wp:extent cx="68580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F177" w14:textId="77777777" w:rsidR="00271E0F" w:rsidRDefault="00271E0F"/>
    <w:p w14:paraId="2EAF7047" w14:textId="7D613784" w:rsidR="00446FD8" w:rsidRDefault="00446FD8">
      <w:r>
        <w:t>free -</w:t>
      </w:r>
      <w:proofErr w:type="gramStart"/>
      <w:r>
        <w:t>h :</w:t>
      </w:r>
      <w:proofErr w:type="gramEnd"/>
      <w:r>
        <w:t xml:space="preserve"> info de </w:t>
      </w:r>
      <w:proofErr w:type="spellStart"/>
      <w:r>
        <w:t>memoria</w:t>
      </w:r>
      <w:proofErr w:type="spellEnd"/>
    </w:p>
    <w:p w14:paraId="54C78A25" w14:textId="14D74C19" w:rsidR="00446FD8" w:rsidRDefault="00446FD8">
      <w:r>
        <w:rPr>
          <w:noProof/>
        </w:rPr>
        <w:drawing>
          <wp:inline distT="0" distB="0" distL="0" distR="0" wp14:anchorId="407D3C07" wp14:editId="5D51F9BA">
            <wp:extent cx="6145530" cy="7251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0951" w14:textId="1BC92915" w:rsidR="00446FD8" w:rsidRDefault="00446FD8"/>
    <w:p w14:paraId="0F39D230" w14:textId="1D4FDF3B" w:rsidR="0093595E" w:rsidRDefault="0093595E">
      <w:proofErr w:type="spellStart"/>
      <w:r>
        <w:t>Informacion</w:t>
      </w:r>
      <w:proofErr w:type="spellEnd"/>
      <w:r>
        <w:t xml:space="preserve"> disco</w:t>
      </w:r>
    </w:p>
    <w:p w14:paraId="66A09ED0" w14:textId="77777777" w:rsidR="0093595E" w:rsidRDefault="00446FD8">
      <w:r>
        <w:t>du -</w:t>
      </w:r>
      <w:proofErr w:type="spellStart"/>
      <w:proofErr w:type="gramStart"/>
      <w:r>
        <w:t>hsc</w:t>
      </w:r>
      <w:proofErr w:type="spellEnd"/>
      <w:r>
        <w:t xml:space="preserve"> </w:t>
      </w:r>
      <w:r w:rsidR="0093595E">
        <w:t xml:space="preserve"> /</w:t>
      </w:r>
      <w:proofErr w:type="gramEnd"/>
      <w:r w:rsidR="0093595E">
        <w:t xml:space="preserve">home/pi  </w:t>
      </w:r>
    </w:p>
    <w:p w14:paraId="72CD8F79" w14:textId="011D9318" w:rsidR="0093595E" w:rsidRDefault="0093595E">
      <w:proofErr w:type="spellStart"/>
      <w:r>
        <w:t>sudo</w:t>
      </w:r>
      <w:proofErr w:type="spellEnd"/>
      <w:r>
        <w:t xml:space="preserve"> du -</w:t>
      </w:r>
      <w:proofErr w:type="spellStart"/>
      <w:r>
        <w:t>hsc</w:t>
      </w:r>
      <w:proofErr w:type="spellEnd"/>
      <w:r>
        <w:t xml:space="preserve"> /            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raiz</w:t>
      </w:r>
      <w:proofErr w:type="spellEnd"/>
    </w:p>
    <w:p w14:paraId="76CE18D8" w14:textId="5B9C0177" w:rsidR="00446FD8" w:rsidRDefault="00446FD8"/>
    <w:p w14:paraId="2EF8CD6E" w14:textId="19EDB70D" w:rsidR="0093595E" w:rsidRDefault="00047692" w:rsidP="00047692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ins w:id="0" w:author="Unknown">
        <w:r w:rsidRPr="00047692">
          <w:rPr>
            <w:rFonts w:ascii="Roboto" w:eastAsia="Times New Roman" w:hAnsi="Roboto" w:cs="Times New Roman"/>
            <w:b/>
            <w:bCs/>
            <w:color w:val="EFF3F8"/>
            <w:sz w:val="21"/>
            <w:szCs w:val="21"/>
          </w:rPr>
          <w:t>Comandos</w:t>
        </w:r>
        <w:proofErr w:type="spellEnd"/>
        <w:r w:rsidRPr="00047692">
          <w:rPr>
            <w:rFonts w:ascii="Roboto" w:eastAsia="Times New Roman" w:hAnsi="Roboto" w:cs="Times New Roman"/>
            <w:b/>
            <w:bCs/>
            <w:color w:val="EFF3F8"/>
            <w:sz w:val="21"/>
            <w:szCs w:val="21"/>
          </w:rPr>
          <w:t xml:space="preserve"> </w:t>
        </w:r>
        <w:proofErr w:type="spellStart"/>
        <w:r w:rsidRPr="00047692">
          <w:rPr>
            <w:rFonts w:ascii="Roboto" w:eastAsia="Times New Roman" w:hAnsi="Roboto" w:cs="Times New Roman"/>
            <w:b/>
            <w:bCs/>
            <w:color w:val="EFF3F8"/>
            <w:sz w:val="21"/>
            <w:szCs w:val="21"/>
          </w:rPr>
          <w:t>útiles</w:t>
        </w:r>
      </w:ins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55A72AF3" w14:textId="153CBBC7" w:rsidR="00047692" w:rsidRDefault="00047692" w:rsidP="0004769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cat /proc/</w:t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cpuinfo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| grep "processor"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:</w:t>
      </w:r>
      <w:proofErr w:type="gram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sobre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CPU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sudo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ps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auxf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| sort -nr -k </w:t>
      </w:r>
      <w:r w:rsidRPr="00047692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</w:rPr>
        <w:t>3</w:t>
      </w:r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| head -5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los 5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procesos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del CPU</w:t>
      </w:r>
      <w:r w:rsidR="00271E0F">
        <w:rPr>
          <w:rFonts w:ascii="Roboto" w:eastAsia="Times New Roman" w:hAnsi="Roboto" w:cs="Times New Roman"/>
          <w:color w:val="EFF3F8"/>
          <w:sz w:val="21"/>
          <w:szCs w:val="21"/>
        </w:rPr>
        <w:t xml:space="preserve"> (3)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sudo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ps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auxf</w:t>
      </w:r>
      <w:proofErr w:type="spellEnd"/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| sort -nr -k </w:t>
      </w:r>
      <w:r w:rsidRPr="00047692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</w:rPr>
        <w:t>4</w:t>
      </w:r>
      <w:r w:rsidRPr="0004769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| head -5</w:t>
      </w:r>
      <w:r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</w:t>
      </w:r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los 5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procesos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047692">
        <w:rPr>
          <w:rFonts w:ascii="Roboto" w:eastAsia="Times New Roman" w:hAnsi="Roboto" w:cs="Times New Roman"/>
          <w:color w:val="EFF3F8"/>
          <w:sz w:val="21"/>
          <w:szCs w:val="21"/>
        </w:rPr>
        <w:t xml:space="preserve">  RAM</w:t>
      </w:r>
      <w:r w:rsidR="00271E0F">
        <w:rPr>
          <w:rFonts w:ascii="Roboto" w:eastAsia="Times New Roman" w:hAnsi="Roboto" w:cs="Times New Roman"/>
          <w:color w:val="EFF3F8"/>
          <w:sz w:val="21"/>
          <w:szCs w:val="21"/>
        </w:rPr>
        <w:t xml:space="preserve"> (4)</w:t>
      </w:r>
    </w:p>
    <w:p w14:paraId="40790E31" w14:textId="0F10596B" w:rsidR="00271E0F" w:rsidRDefault="00271E0F" w:rsidP="0004769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14307AF" w14:textId="77777777" w:rsidR="00271E0F" w:rsidRDefault="00271E0F" w:rsidP="0004769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228C47B" w14:textId="16672C04" w:rsidR="00271E0F" w:rsidRPr="00047692" w:rsidRDefault="00271E0F" w:rsidP="0004769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>
        <w:rPr>
          <w:rFonts w:ascii="Roboto" w:eastAsia="Times New Roman" w:hAnsi="Roboto" w:cs="Times New Roman"/>
          <w:noProof/>
          <w:color w:val="EFF3F8"/>
          <w:sz w:val="21"/>
          <w:szCs w:val="21"/>
        </w:rPr>
        <w:drawing>
          <wp:inline distT="0" distB="0" distL="0" distR="0" wp14:anchorId="2BE19DD8" wp14:editId="6D9F615D">
            <wp:extent cx="6854190" cy="9474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E0F" w:rsidRPr="00047692" w:rsidSect="00047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96CF8"/>
    <w:multiLevelType w:val="multilevel"/>
    <w:tmpl w:val="4BB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92"/>
    <w:rsid w:val="00047692"/>
    <w:rsid w:val="00271E0F"/>
    <w:rsid w:val="00446FD8"/>
    <w:rsid w:val="00742589"/>
    <w:rsid w:val="0088598A"/>
    <w:rsid w:val="009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EF1E"/>
  <w15:chartTrackingRefBased/>
  <w15:docId w15:val="{766A4FFB-4B15-47BC-B746-D5FAEF7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6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7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2021-11-26T20:56:00Z</dcterms:created>
  <dcterms:modified xsi:type="dcterms:W3CDTF">2021-11-26T21:21:00Z</dcterms:modified>
</cp:coreProperties>
</file>