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3FD8C" w14:textId="4D6CDD21" w:rsidR="00696A8F" w:rsidRPr="00696A8F" w:rsidRDefault="00696A8F" w:rsidP="00696A8F">
      <w:pPr>
        <w:shd w:val="clear" w:color="auto" w:fill="FFFFFF"/>
        <w:spacing w:before="120" w:after="120" w:line="240" w:lineRule="auto"/>
        <w:outlineLvl w:val="0"/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SV"/>
        </w:rPr>
      </w:pPr>
      <w:r w:rsidRPr="00696A8F"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SV"/>
        </w:rPr>
        <w:t>Regresión lineal: predecir los gastos médicos de pacientes</w:t>
      </w:r>
      <w:r>
        <w:rPr>
          <w:rFonts w:ascii="Roboto" w:eastAsia="Times New Roman" w:hAnsi="Roboto" w:cs="Times New Roman"/>
          <w:color w:val="212121"/>
          <w:kern w:val="36"/>
          <w:sz w:val="39"/>
          <w:szCs w:val="39"/>
          <w:lang w:eastAsia="es-SV"/>
        </w:rPr>
        <w:t xml:space="preserve"> (VARIABLE CHARGES)</w:t>
      </w:r>
    </w:p>
    <w:p w14:paraId="23B1589C" w14:textId="35C2B4EF" w:rsidR="00787405" w:rsidRDefault="00787405">
      <w:pPr>
        <w:rPr>
          <w:b/>
          <w:bCs/>
        </w:rPr>
      </w:pPr>
    </w:p>
    <w:p w14:paraId="5576D964" w14:textId="77777777" w:rsidR="00696A8F" w:rsidRDefault="00696A8F" w:rsidP="00696A8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Para este ejercicio utilizaremos los datos presentados en </w:t>
      </w:r>
      <w:hyperlink r:id="rId5" w:tgtFrame="_blank" w:history="1">
        <w:r>
          <w:rPr>
            <w:rStyle w:val="Hyperlink"/>
            <w:rFonts w:ascii="Roboto" w:hAnsi="Roboto"/>
          </w:rPr>
          <w:t>este</w:t>
        </w:r>
      </w:hyperlink>
      <w:r>
        <w:rPr>
          <w:rFonts w:ascii="Roboto" w:hAnsi="Roboto"/>
          <w:color w:val="212121"/>
        </w:rPr>
        <w:t> </w:t>
      </w:r>
      <w:proofErr w:type="spellStart"/>
      <w:r>
        <w:rPr>
          <w:rFonts w:ascii="Roboto" w:hAnsi="Roboto"/>
          <w:color w:val="212121"/>
        </w:rPr>
        <w:t>dataset</w:t>
      </w:r>
      <w:proofErr w:type="spellEnd"/>
      <w:r>
        <w:rPr>
          <w:rFonts w:ascii="Roboto" w:hAnsi="Roboto"/>
          <w:color w:val="212121"/>
        </w:rPr>
        <w:t xml:space="preserve"> de </w:t>
      </w:r>
      <w:proofErr w:type="spellStart"/>
      <w:r>
        <w:rPr>
          <w:rFonts w:ascii="Roboto" w:hAnsi="Roboto"/>
          <w:color w:val="212121"/>
        </w:rPr>
        <w:t>Kaggle</w:t>
      </w:r>
      <w:proofErr w:type="spellEnd"/>
      <w:r>
        <w:rPr>
          <w:rFonts w:ascii="Roboto" w:hAnsi="Roboto"/>
          <w:color w:val="212121"/>
        </w:rPr>
        <w:t xml:space="preserve"> en el cual se presentan datos de seguros médicos.</w:t>
      </w:r>
    </w:p>
    <w:p w14:paraId="4B7EB79B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335D4A4">
          <v:rect id="_x0000_i1025" style="width:0;height:1.5pt" o:hralign="center" o:hrstd="t" o:hr="t" fillcolor="#a0a0a0" stroked="f"/>
        </w:pict>
      </w:r>
    </w:p>
    <w:p w14:paraId="5756984A" w14:textId="77777777" w:rsidR="00696A8F" w:rsidRDefault="00696A8F" w:rsidP="00696A8F">
      <w:pPr>
        <w:pStyle w:val="Heading2"/>
        <w:spacing w:before="120" w:after="120"/>
        <w:rPr>
          <w:rFonts w:ascii="var(--colab-chrome-font-family)" w:hAnsi="var(--colab-chrome-font-family)"/>
          <w:color w:val="212121"/>
          <w:sz w:val="35"/>
          <w:szCs w:val="35"/>
        </w:rPr>
      </w:pPr>
      <w:r>
        <w:rPr>
          <w:rFonts w:ascii="var(--colab-chrome-font-family)" w:hAnsi="var(--colab-chrome-font-family)"/>
          <w:b/>
          <w:bCs/>
          <w:color w:val="212121"/>
          <w:sz w:val="35"/>
          <w:szCs w:val="35"/>
        </w:rPr>
        <w:t>Descarga e instalación de librerías</w:t>
      </w:r>
    </w:p>
    <w:p w14:paraId="301D26B3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32B8AE4">
          <v:rect id="_x0000_i1026" style="width:0;height:1.5pt" o:hralign="center" o:hrstd="t" o:hr="t" fillcolor="#a0a0a0" stroked="f"/>
        </w:pict>
      </w:r>
    </w:p>
    <w:p w14:paraId="6962765E" w14:textId="77777777" w:rsidR="00696A8F" w:rsidRDefault="00696A8F" w:rsidP="00696A8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Lo primero que se hará es descargar la librería </w:t>
      </w:r>
      <w:proofErr w:type="spellStart"/>
      <w:r>
        <w:rPr>
          <w:rStyle w:val="Strong"/>
          <w:rFonts w:ascii="Roboto" w:hAnsi="Roboto"/>
          <w:color w:val="212121"/>
        </w:rPr>
        <w:fldChar w:fldCharType="begin"/>
      </w:r>
      <w:r>
        <w:rPr>
          <w:rStyle w:val="Strong"/>
          <w:rFonts w:ascii="Roboto" w:hAnsi="Roboto"/>
          <w:color w:val="212121"/>
        </w:rPr>
        <w:instrText xml:space="preserve"> HYPERLINK "https://pypi.org/project/regressors/" \t "_blank" </w:instrText>
      </w:r>
      <w:r>
        <w:rPr>
          <w:rStyle w:val="Strong"/>
          <w:rFonts w:ascii="Roboto" w:hAnsi="Roboto"/>
          <w:color w:val="212121"/>
        </w:rPr>
        <w:fldChar w:fldCharType="separate"/>
      </w:r>
      <w:r>
        <w:rPr>
          <w:rStyle w:val="Hyperlink"/>
          <w:rFonts w:ascii="Roboto" w:hAnsi="Roboto"/>
          <w:b/>
          <w:bCs/>
        </w:rPr>
        <w:t>regressors</w:t>
      </w:r>
      <w:proofErr w:type="spellEnd"/>
      <w:r>
        <w:rPr>
          <w:rStyle w:val="Strong"/>
          <w:rFonts w:ascii="Roboto" w:hAnsi="Roboto"/>
          <w:color w:val="212121"/>
        </w:rPr>
        <w:fldChar w:fldCharType="end"/>
      </w:r>
      <w:r>
        <w:rPr>
          <w:rFonts w:ascii="Roboto" w:hAnsi="Roboto"/>
          <w:color w:val="212121"/>
        </w:rPr>
        <w:t> que ayudará a hacer un análisis más profundo sobre la regresión lineal.</w:t>
      </w:r>
    </w:p>
    <w:p w14:paraId="0163F015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87C3BA5">
          <v:rect id="_x0000_i1027" style="width:0;height:1.5pt" o:hralign="center" o:hrstd="t" o:hr="t" fillcolor="#a0a0a0" stroked="f"/>
        </w:pict>
      </w:r>
    </w:p>
    <w:p w14:paraId="3C2E45C6" w14:textId="77777777" w:rsidR="00696A8F" w:rsidRDefault="00696A8F" w:rsidP="00696A8F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8s</w:t>
      </w:r>
    </w:p>
    <w:p w14:paraId="56378157" w14:textId="0B92EE65" w:rsidR="00696A8F" w:rsidRDefault="00696A8F" w:rsidP="00696A8F">
      <w:pPr>
        <w:shd w:val="clear" w:color="auto" w:fill="F7F7F7"/>
        <w:spacing w:before="75" w:line="285" w:lineRule="atLeast"/>
        <w:rPr>
          <w:rStyle w:val="mtk1"/>
          <w:rFonts w:ascii="Courier New" w:hAnsi="Courier New" w:cs="Courier New"/>
          <w:color w:val="000000"/>
          <w:sz w:val="21"/>
          <w:szCs w:val="21"/>
        </w:rPr>
      </w:pPr>
      <w:proofErr w:type="gramStart"/>
      <w:r>
        <w:rPr>
          <w:rStyle w:val="mtk6"/>
          <w:color w:val="0000FF"/>
          <w:sz w:val="21"/>
          <w:szCs w:val="21"/>
        </w:rPr>
        <w:t>!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pip</w:t>
      </w:r>
      <w:proofErr w:type="spellEnd"/>
      <w:proofErr w:type="gram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install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regressors</w:t>
      </w:r>
      <w:proofErr w:type="spellEnd"/>
    </w:p>
    <w:p w14:paraId="1ED03EAF" w14:textId="77777777" w:rsidR="00696A8F" w:rsidRDefault="00696A8F" w:rsidP="00696A8F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0C0DDAD6" w14:textId="77777777" w:rsidR="00696A8F" w:rsidRPr="00696A8F" w:rsidRDefault="00696A8F" w:rsidP="00696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96A8F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pandas </w:t>
      </w:r>
      <w:r w:rsidRPr="00696A8F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</w:t>
      </w:r>
      <w:proofErr w:type="spellEnd"/>
    </w:p>
    <w:p w14:paraId="0A90F6D9" w14:textId="77777777" w:rsidR="00696A8F" w:rsidRPr="00696A8F" w:rsidRDefault="00696A8F" w:rsidP="00696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96A8F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seaborn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96A8F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</w:t>
      </w:r>
      <w:proofErr w:type="spellEnd"/>
    </w:p>
    <w:p w14:paraId="765A91A9" w14:textId="77777777" w:rsidR="00696A8F" w:rsidRPr="00696A8F" w:rsidRDefault="00696A8F" w:rsidP="00696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</w:t>
      </w:r>
      <w:r w:rsidRPr="00696A8F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style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96A8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696A8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whitegrid</w:t>
      </w:r>
      <w:proofErr w:type="spellEnd"/>
      <w:r w:rsidRPr="00696A8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proofErr w:type="spell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context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96A8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'notebook'</w:t>
      </w:r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111FC98A" w14:textId="77777777" w:rsidR="00696A8F" w:rsidRPr="00696A8F" w:rsidRDefault="00696A8F" w:rsidP="00696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proofErr w:type="gram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pd.read</w:t>
      </w:r>
      <w:proofErr w:type="gram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_csv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r w:rsidRPr="00696A8F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'insurance.csv'</w:t>
      </w:r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0B837659" w14:textId="77777777" w:rsidR="00696A8F" w:rsidRPr="00696A8F" w:rsidRDefault="00696A8F" w:rsidP="00696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df.head</w:t>
      </w:r>
      <w:proofErr w:type="spellEnd"/>
      <w:proofErr w:type="gram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()</w:t>
      </w:r>
    </w:p>
    <w:p w14:paraId="09A3FCD5" w14:textId="4D5FE52F" w:rsidR="00696A8F" w:rsidRDefault="00696A8F">
      <w:pPr>
        <w:rPr>
          <w:b/>
          <w:bCs/>
        </w:rPr>
      </w:pPr>
    </w:p>
    <w:p w14:paraId="72E82665" w14:textId="69EA117A" w:rsidR="00696A8F" w:rsidRDefault="00696A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83CEE60" wp14:editId="6B436937">
            <wp:extent cx="3775788" cy="14524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812" cy="1458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0546F" w14:textId="7AC76DC9" w:rsidR="00696A8F" w:rsidRDefault="00696A8F">
      <w:pPr>
        <w:rPr>
          <w:b/>
          <w:bCs/>
        </w:rPr>
      </w:pPr>
      <w:r>
        <w:rPr>
          <w:b/>
          <w:bCs/>
        </w:rPr>
        <w:t>Analizando la distribución de ‘</w:t>
      </w:r>
      <w:proofErr w:type="spellStart"/>
      <w:r>
        <w:rPr>
          <w:b/>
          <w:bCs/>
        </w:rPr>
        <w:t>charges</w:t>
      </w:r>
      <w:proofErr w:type="spellEnd"/>
      <w:r>
        <w:rPr>
          <w:b/>
          <w:bCs/>
        </w:rPr>
        <w:t>’ el valor de pago de los servicios médicos</w:t>
      </w:r>
    </w:p>
    <w:p w14:paraId="110935BD" w14:textId="77777777" w:rsidR="00696A8F" w:rsidRPr="00696A8F" w:rsidRDefault="00696A8F" w:rsidP="00696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96A8F">
        <w:rPr>
          <w:rFonts w:ascii="Courier New" w:eastAsia="Times New Roman" w:hAnsi="Courier New" w:cs="Courier New"/>
          <w:color w:val="795E26"/>
          <w:sz w:val="21"/>
          <w:szCs w:val="21"/>
          <w:lang w:eastAsia="es-SV"/>
        </w:rPr>
        <w:t>print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proofErr w:type="gram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df.shape</w:t>
      </w:r>
      <w:proofErr w:type="spellEnd"/>
      <w:proofErr w:type="gram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95F4F4E" w14:textId="77777777" w:rsidR="00696A8F" w:rsidRPr="00696A8F" w:rsidRDefault="00696A8F" w:rsidP="00696A8F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proofErr w:type="gram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df.charges</w:t>
      </w:r>
      <w:proofErr w:type="gram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.hist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bins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r w:rsidRPr="00696A8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40</w:t>
      </w:r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64FA085" w14:textId="646C14AD" w:rsidR="00696A8F" w:rsidRDefault="00696A8F">
      <w:pPr>
        <w:rPr>
          <w:b/>
          <w:bCs/>
        </w:rPr>
      </w:pPr>
    </w:p>
    <w:p w14:paraId="6AB447CA" w14:textId="329DC905" w:rsidR="00696A8F" w:rsidRDefault="00696A8F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0AE68D9" wp14:editId="09397407">
            <wp:extent cx="2239347" cy="1423857"/>
            <wp:effectExtent l="0" t="0" r="889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733" cy="14291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3EF57A" w14:textId="0E4D9DCD" w:rsidR="00696A8F" w:rsidRDefault="00696A8F">
      <w:pPr>
        <w:rPr>
          <w:b/>
          <w:bCs/>
        </w:rPr>
      </w:pPr>
      <w:r>
        <w:rPr>
          <w:b/>
          <w:bCs/>
        </w:rPr>
        <w:lastRenderedPageBreak/>
        <w:t xml:space="preserve">Existe un </w:t>
      </w:r>
      <w:proofErr w:type="spellStart"/>
      <w:r>
        <w:rPr>
          <w:b/>
          <w:bCs/>
        </w:rPr>
        <w:t>outlier</w:t>
      </w:r>
      <w:proofErr w:type="spellEnd"/>
      <w:r>
        <w:rPr>
          <w:b/>
          <w:bCs/>
        </w:rPr>
        <w:t xml:space="preserve"> que debe </w:t>
      </w:r>
      <w:proofErr w:type="spellStart"/>
      <w:r>
        <w:rPr>
          <w:b/>
          <w:bCs/>
        </w:rPr>
        <w:t>conoverse</w:t>
      </w:r>
      <w:proofErr w:type="spellEnd"/>
      <w:r>
        <w:rPr>
          <w:b/>
          <w:bCs/>
        </w:rPr>
        <w:t xml:space="preserve"> mas para evaluar si se le elimina</w:t>
      </w:r>
    </w:p>
    <w:p w14:paraId="52AB8642" w14:textId="5A65DD2C" w:rsidR="00696A8F" w:rsidRDefault="00696A8F">
      <w:pPr>
        <w:rPr>
          <w:b/>
          <w:bCs/>
        </w:rPr>
      </w:pPr>
      <w:r>
        <w:rPr>
          <w:b/>
          <w:bCs/>
        </w:rPr>
        <w:t xml:space="preserve">Se </w:t>
      </w:r>
      <w:proofErr w:type="spellStart"/>
      <w:r>
        <w:rPr>
          <w:b/>
          <w:bCs/>
        </w:rPr>
        <w:t>evalua</w:t>
      </w:r>
      <w:proofErr w:type="spellEnd"/>
      <w:r>
        <w:rPr>
          <w:b/>
          <w:bCs/>
        </w:rPr>
        <w:t xml:space="preserve"> cuales registros están altos</w:t>
      </w:r>
    </w:p>
    <w:p w14:paraId="10E2C504" w14:textId="66ACF0BC" w:rsidR="00696A8F" w:rsidRDefault="00696A8F">
      <w:pPr>
        <w:rPr>
          <w:b/>
          <w:bCs/>
        </w:rPr>
      </w:pPr>
    </w:p>
    <w:p w14:paraId="0C5E9FA4" w14:textId="77777777" w:rsidR="00696A8F" w:rsidRPr="00696A8F" w:rsidRDefault="00696A8F" w:rsidP="00696A8F">
      <w:pPr>
        <w:spacing w:before="120" w:after="9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 w:rsidRPr="00696A8F">
        <w:rPr>
          <w:rFonts w:ascii="Times New Roman" w:eastAsia="Times New Roman" w:hAnsi="Times New Roman" w:cs="Times New Roman"/>
          <w:sz w:val="24"/>
          <w:szCs w:val="24"/>
          <w:lang w:eastAsia="es-SV"/>
        </w:rPr>
        <w:t>Algo que analizar, según este gráfico, es entender qué está pasando con los datos arriba de los 50,000. Parece haber muy pocos datos de este lado.</w:t>
      </w:r>
    </w:p>
    <w:p w14:paraId="251F01AA" w14:textId="77777777" w:rsidR="00696A8F" w:rsidRPr="00696A8F" w:rsidRDefault="007C2E10" w:rsidP="00696A8F">
      <w:pPr>
        <w:spacing w:before="75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SV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SV"/>
        </w:rPr>
        <w:pict w14:anchorId="7AA7A47F">
          <v:rect id="_x0000_i1028" style="width:0;height:1.5pt" o:hralign="center" o:hrstd="t" o:hr="t" fillcolor="#a0a0a0" stroked="f"/>
        </w:pict>
      </w:r>
    </w:p>
    <w:p w14:paraId="318F9B3E" w14:textId="77777777" w:rsidR="00696A8F" w:rsidRPr="00696A8F" w:rsidRDefault="00696A8F" w:rsidP="00696A8F">
      <w:pPr>
        <w:spacing w:after="0" w:line="240" w:lineRule="auto"/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</w:pPr>
      <w:r w:rsidRPr="00696A8F">
        <w:rPr>
          <w:rFonts w:ascii="var(--colab-code-font-family)" w:eastAsia="Times New Roman" w:hAnsi="var(--colab-code-font-family)" w:cs="Times New Roman"/>
          <w:sz w:val="24"/>
          <w:szCs w:val="24"/>
          <w:lang w:eastAsia="es-SV"/>
        </w:rPr>
        <w:t>[ ]</w:t>
      </w:r>
    </w:p>
    <w:p w14:paraId="6D43741C" w14:textId="77777777" w:rsidR="00696A8F" w:rsidRPr="00696A8F" w:rsidRDefault="00696A8F" w:rsidP="00696A8F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proofErr w:type="gram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df.charges</w:t>
      </w:r>
      <w:proofErr w:type="spellEnd"/>
      <w:proofErr w:type="gram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&gt;</w:t>
      </w:r>
      <w:r w:rsidRPr="00696A8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50000</w:t>
      </w:r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3D414672" w14:textId="0C385251" w:rsidR="00696A8F" w:rsidRDefault="00696A8F">
      <w:pPr>
        <w:rPr>
          <w:b/>
          <w:bCs/>
        </w:rPr>
      </w:pPr>
    </w:p>
    <w:p w14:paraId="1F0BE28F" w14:textId="77777777" w:rsidR="00696A8F" w:rsidRDefault="00696A8F" w:rsidP="00696A8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En este caso, al ser pocos datos (6 de 1338), eliminaremos estos datos atípicos. A modo didáctico producen más ruido en la predicción que se está intentando hacer en este ejercicio.</w:t>
      </w:r>
    </w:p>
    <w:p w14:paraId="25FF5DD2" w14:textId="1A79D7FB" w:rsidR="00696A8F" w:rsidRDefault="00696A8F" w:rsidP="00696A8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Sin </w:t>
      </w:r>
      <w:proofErr w:type="gramStart"/>
      <w:r>
        <w:rPr>
          <w:rFonts w:ascii="Roboto" w:hAnsi="Roboto"/>
          <w:color w:val="212121"/>
        </w:rPr>
        <w:t>embargo</w:t>
      </w:r>
      <w:proofErr w:type="gramEnd"/>
      <w:r>
        <w:rPr>
          <w:rFonts w:ascii="Roboto" w:hAnsi="Roboto"/>
          <w:color w:val="212121"/>
        </w:rPr>
        <w:t xml:space="preserve"> es importante aclarar que </w:t>
      </w:r>
      <w:r>
        <w:rPr>
          <w:rStyle w:val="Strong"/>
          <w:rFonts w:ascii="Roboto" w:hAnsi="Roboto"/>
          <w:color w:val="212121"/>
        </w:rPr>
        <w:t>NO SE DEBEN ELIMINAR</w:t>
      </w:r>
      <w:r>
        <w:rPr>
          <w:rFonts w:ascii="Roboto" w:hAnsi="Roboto"/>
          <w:color w:val="212121"/>
        </w:rPr>
        <w:t> datos atípicos sin antes conocer a alguien que conozca o sea experto en los datos para que pueda guiarnos mejor sobre ellos.</w:t>
      </w:r>
    </w:p>
    <w:p w14:paraId="4F5F7B3E" w14:textId="1D07E92B" w:rsidR="00696A8F" w:rsidRDefault="00696A8F" w:rsidP="00696A8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45728814" w14:textId="77777777" w:rsidR="00696A8F" w:rsidRPr="00696A8F" w:rsidRDefault="00696A8F" w:rsidP="00696A8F">
      <w:pPr>
        <w:shd w:val="clear" w:color="auto" w:fill="F7F7F7"/>
        <w:spacing w:before="75"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</w:t>
      </w:r>
      <w:proofErr w:type="spell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proofErr w:type="gramStart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df.charges</w:t>
      </w:r>
      <w:proofErr w:type="spellEnd"/>
      <w:proofErr w:type="gramEnd"/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&lt;</w:t>
      </w:r>
      <w:r w:rsidRPr="00696A8F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50000</w:t>
      </w:r>
      <w:r w:rsidRPr="00696A8F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5388E2D3" w14:textId="77777777" w:rsidR="00696A8F" w:rsidRDefault="00696A8F" w:rsidP="00696A8F">
      <w:pPr>
        <w:pStyle w:val="NormalWeb"/>
        <w:shd w:val="clear" w:color="auto" w:fill="FFFFFF"/>
        <w:spacing w:before="120" w:beforeAutospacing="0" w:after="90" w:afterAutospacing="0"/>
        <w:rPr>
          <w:rFonts w:ascii="Roboto" w:hAnsi="Roboto"/>
          <w:color w:val="212121"/>
        </w:rPr>
      </w:pPr>
    </w:p>
    <w:p w14:paraId="6B364769" w14:textId="77777777" w:rsidR="00696A8F" w:rsidRDefault="00696A8F" w:rsidP="00696A8F">
      <w:pPr>
        <w:pStyle w:val="Heading2"/>
        <w:spacing w:before="120" w:after="120"/>
        <w:rPr>
          <w:rFonts w:ascii="var(--colab-chrome-font-family)" w:hAnsi="var(--colab-chrome-font-family)"/>
          <w:sz w:val="35"/>
          <w:szCs w:val="35"/>
        </w:rPr>
      </w:pPr>
      <w:r>
        <w:rPr>
          <w:rFonts w:ascii="var(--colab-chrome-font-family)" w:hAnsi="var(--colab-chrome-font-family)"/>
          <w:b/>
          <w:bCs/>
          <w:sz w:val="35"/>
          <w:szCs w:val="35"/>
        </w:rPr>
        <w:t>Viendo correlaciones</w:t>
      </w:r>
    </w:p>
    <w:p w14:paraId="1C5E7345" w14:textId="77777777" w:rsidR="00696A8F" w:rsidRDefault="00696A8F" w:rsidP="00696A8F">
      <w:pPr>
        <w:pStyle w:val="NormalWeb"/>
        <w:spacing w:before="120" w:beforeAutospacing="0" w:after="90" w:afterAutospacing="0"/>
      </w:pPr>
      <w:r>
        <w:t>Ahora entendamos nuestros datos viendo cómo se distribuyen y correlacionan.</w:t>
      </w:r>
    </w:p>
    <w:p w14:paraId="7280DC09" w14:textId="066D9BB5" w:rsidR="00696A8F" w:rsidRPr="00696A8F" w:rsidRDefault="007C2E10" w:rsidP="00696A8F">
      <w:pPr>
        <w:spacing w:before="75"/>
      </w:pPr>
      <w:r>
        <w:pict w14:anchorId="783A2F52">
          <v:rect id="_x0000_i1029" style="width:0;height:1.5pt" o:hralign="center" o:hrstd="t" o:hr="t" fillcolor="#a0a0a0" stroked="f"/>
        </w:pict>
      </w:r>
    </w:p>
    <w:p w14:paraId="54863669" w14:textId="77777777" w:rsidR="00696A8F" w:rsidRDefault="00696A8F" w:rsidP="00696A8F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>
        <w:rPr>
          <w:rStyle w:val="mtk18"/>
          <w:rFonts w:ascii="Courier New" w:hAnsi="Courier New" w:cs="Courier New"/>
          <w:color w:val="AF00DB"/>
          <w:sz w:val="21"/>
          <w:szCs w:val="21"/>
        </w:rPr>
        <w:t>import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matplotlib.pyplot</w:t>
      </w:r>
      <w:proofErr w:type="spellEnd"/>
      <w:proofErr w:type="gram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 </w:t>
      </w:r>
      <w:r>
        <w:rPr>
          <w:rStyle w:val="mtk18"/>
          <w:rFonts w:ascii="Courier New" w:hAnsi="Courier New" w:cs="Courier New"/>
          <w:color w:val="AF00DB"/>
          <w:sz w:val="21"/>
          <w:szCs w:val="21"/>
        </w:rPr>
        <w:t>as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 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plt</w:t>
      </w:r>
      <w:proofErr w:type="spellEnd"/>
    </w:p>
    <w:p w14:paraId="3BE23EC6" w14:textId="77777777" w:rsidR="00696A8F" w:rsidRDefault="00696A8F" w:rsidP="00696A8F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sns.pairplot</w:t>
      </w:r>
      <w:proofErr w:type="spellEnd"/>
      <w:proofErr w:type="gram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df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, </w:t>
      </w:r>
      <w:proofErr w:type="spell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height</w:t>
      </w:r>
      <w:proofErr w:type="spell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=</w:t>
      </w:r>
      <w:r>
        <w:rPr>
          <w:rStyle w:val="mtk11"/>
          <w:rFonts w:ascii="Courier New" w:hAnsi="Courier New" w:cs="Courier New"/>
          <w:color w:val="09885A"/>
          <w:sz w:val="21"/>
          <w:szCs w:val="21"/>
        </w:rPr>
        <w:t>2.5</w:t>
      </w:r>
      <w:r>
        <w:rPr>
          <w:rStyle w:val="mtk1"/>
          <w:rFonts w:ascii="Courier New" w:hAnsi="Courier New" w:cs="Courier New"/>
          <w:color w:val="000000"/>
          <w:sz w:val="21"/>
          <w:szCs w:val="21"/>
        </w:rPr>
        <w:t>)</w:t>
      </w:r>
    </w:p>
    <w:p w14:paraId="718F0998" w14:textId="77777777" w:rsidR="00696A8F" w:rsidRDefault="00696A8F" w:rsidP="00696A8F">
      <w:pPr>
        <w:shd w:val="clear" w:color="auto" w:fill="F7F7F7"/>
        <w:spacing w:before="75"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>
        <w:rPr>
          <w:rStyle w:val="mtk1"/>
          <w:rFonts w:ascii="Courier New" w:hAnsi="Courier New" w:cs="Courier New"/>
          <w:color w:val="000000"/>
          <w:sz w:val="21"/>
          <w:szCs w:val="21"/>
        </w:rPr>
        <w:t>plt.show</w:t>
      </w:r>
      <w:proofErr w:type="spellEnd"/>
      <w:proofErr w:type="gramEnd"/>
      <w:r>
        <w:rPr>
          <w:rStyle w:val="mtk1"/>
          <w:rFonts w:ascii="Courier New" w:hAnsi="Courier New" w:cs="Courier New"/>
          <w:color w:val="000000"/>
          <w:sz w:val="21"/>
          <w:szCs w:val="21"/>
        </w:rPr>
        <w:t>()</w:t>
      </w:r>
    </w:p>
    <w:p w14:paraId="67BAAB2A" w14:textId="35FB1B56" w:rsidR="00696A8F" w:rsidRDefault="00696A8F">
      <w:pPr>
        <w:rPr>
          <w:b/>
          <w:bCs/>
        </w:rPr>
      </w:pPr>
    </w:p>
    <w:p w14:paraId="7D548F00" w14:textId="78C980D2" w:rsidR="00696A8F" w:rsidRDefault="0006217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FA06BE2" wp14:editId="53943BDD">
            <wp:extent cx="2827228" cy="286138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2853" cy="2867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8CA08" w14:textId="77777777" w:rsidR="0006217D" w:rsidRDefault="0006217D" w:rsidP="00696A8F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lastRenderedPageBreak/>
        <w:t xml:space="preserve">La </w:t>
      </w:r>
      <w:proofErr w:type="gramStart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data  </w:t>
      </w:r>
      <w:proofErr w:type="spellStart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age</w:t>
      </w:r>
      <w:proofErr w:type="spellEnd"/>
      <w:proofErr w:type="gramEnd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- </w:t>
      </w:r>
      <w:proofErr w:type="spellStart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charges</w:t>
      </w:r>
      <w:proofErr w:type="spellEnd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presenta 3 posibles grupos, lo que </w:t>
      </w:r>
      <w:proofErr w:type="spellStart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haria</w:t>
      </w:r>
      <w:proofErr w:type="spellEnd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es utilizar otro modelo de ML para estos dos valores y evaluar si se puede crear 3 grupos o si surgen </w:t>
      </w:r>
      <w:proofErr w:type="spellStart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mas</w:t>
      </w:r>
      <w:proofErr w:type="spellEnd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grupos. Igual con </w:t>
      </w:r>
      <w:proofErr w:type="spellStart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age-bmi</w:t>
      </w:r>
      <w:proofErr w:type="spellEnd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</w:t>
      </w:r>
      <w:proofErr w:type="spellStart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>podria</w:t>
      </w:r>
      <w:proofErr w:type="spellEnd"/>
      <w:r w:rsidRPr="0006217D"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  <w:t xml:space="preserve"> surgir agrupaciones que no se pueden apreciar</w:t>
      </w:r>
    </w:p>
    <w:p w14:paraId="23A3728E" w14:textId="506E7372" w:rsidR="0006217D" w:rsidRDefault="0006217D" w:rsidP="00696A8F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54CB8835" w14:textId="77EC80D0" w:rsidR="0006217D" w:rsidRDefault="0006217D" w:rsidP="0006217D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 xml:space="preserve">Utilice estas dos </w:t>
      </w:r>
      <w:proofErr w:type="spellStart"/>
      <w:r>
        <w:rPr>
          <w:rFonts w:ascii="Roboto" w:hAnsi="Roboto"/>
          <w:color w:val="EFF3F8"/>
          <w:sz w:val="21"/>
          <w:szCs w:val="21"/>
        </w:rPr>
        <w:t>lineas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de código para poder sacar nuestras variables numéricas y </w:t>
      </w:r>
      <w:proofErr w:type="spellStart"/>
      <w:r>
        <w:rPr>
          <w:rFonts w:ascii="Roboto" w:hAnsi="Roboto"/>
          <w:color w:val="EFF3F8"/>
          <w:sz w:val="21"/>
          <w:szCs w:val="21"/>
        </w:rPr>
        <w:t>categoricas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por separado pensado en el futuro cuando nos encontremos con </w:t>
      </w:r>
      <w:proofErr w:type="spellStart"/>
      <w:r>
        <w:rPr>
          <w:rFonts w:ascii="Roboto" w:hAnsi="Roboto"/>
          <w:color w:val="EFF3F8"/>
          <w:sz w:val="21"/>
          <w:szCs w:val="21"/>
        </w:rPr>
        <w:t>dataset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que tengas muchas variables, espero que les sirva a todos:</w:t>
      </w:r>
    </w:p>
    <w:p w14:paraId="1F352E27" w14:textId="77777777" w:rsidR="0006217D" w:rsidRDefault="0006217D" w:rsidP="0006217D">
      <w:pPr>
        <w:pStyle w:val="NormalWeb"/>
        <w:numPr>
          <w:ilvl w:val="0"/>
          <w:numId w:val="3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creo una variable </w:t>
      </w:r>
      <w:proofErr w:type="spellStart"/>
      <w:ins w:id="0" w:author="Unknown">
        <w:r>
          <w:rPr>
            <w:rStyle w:val="Strong"/>
            <w:rFonts w:ascii="Roboto" w:hAnsi="Roboto"/>
            <w:color w:val="EFF3F8"/>
            <w:sz w:val="21"/>
            <w:szCs w:val="21"/>
          </w:rPr>
          <w:t>cols_numerica</w:t>
        </w:r>
      </w:ins>
      <w:proofErr w:type="spellEnd"/>
      <w:r>
        <w:rPr>
          <w:rFonts w:ascii="Roboto" w:hAnsi="Roboto"/>
          <w:color w:val="EFF3F8"/>
          <w:sz w:val="21"/>
          <w:szCs w:val="21"/>
        </w:rPr>
        <w:t xml:space="preserve"> y en ella almaceno una lista comprimida que evaluara si mi columna es </w:t>
      </w:r>
      <w:proofErr w:type="spellStart"/>
      <w:r>
        <w:rPr>
          <w:rFonts w:ascii="Roboto" w:hAnsi="Roboto"/>
          <w:color w:val="EFF3F8"/>
          <w:sz w:val="21"/>
          <w:szCs w:val="21"/>
        </w:rPr>
        <w:t>numerica</w:t>
      </w:r>
      <w:proofErr w:type="spellEnd"/>
      <w:r>
        <w:rPr>
          <w:rFonts w:ascii="Roboto" w:hAnsi="Roboto"/>
          <w:color w:val="EFF3F8"/>
          <w:sz w:val="21"/>
          <w:szCs w:val="21"/>
        </w:rPr>
        <w:t xml:space="preserve"> o flotante</w:t>
      </w:r>
    </w:p>
    <w:p w14:paraId="563850EE" w14:textId="47169104" w:rsidR="0006217D" w:rsidRDefault="0006217D" w:rsidP="0006217D">
      <w:pPr>
        <w:pStyle w:val="NormalWeb"/>
        <w:numPr>
          <w:ilvl w:val="0"/>
          <w:numId w:val="3"/>
        </w:numPr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  <w:r>
        <w:rPr>
          <w:rFonts w:ascii="Roboto" w:hAnsi="Roboto"/>
          <w:color w:val="EFF3F8"/>
          <w:sz w:val="21"/>
          <w:szCs w:val="21"/>
        </w:rPr>
        <w:t>creo una variable </w:t>
      </w:r>
      <w:proofErr w:type="spellStart"/>
      <w:ins w:id="1" w:author="Unknown">
        <w:r>
          <w:rPr>
            <w:rStyle w:val="Strong"/>
            <w:rFonts w:ascii="Roboto" w:hAnsi="Roboto"/>
            <w:color w:val="EFF3F8"/>
            <w:sz w:val="21"/>
            <w:szCs w:val="21"/>
          </w:rPr>
          <w:t>cols_categorica</w:t>
        </w:r>
      </w:ins>
      <w:proofErr w:type="spellEnd"/>
      <w:r>
        <w:rPr>
          <w:rFonts w:ascii="Roboto" w:hAnsi="Roboto"/>
          <w:color w:val="EFF3F8"/>
          <w:sz w:val="21"/>
          <w:szCs w:val="21"/>
        </w:rPr>
        <w:t xml:space="preserve"> y en ella almaceno una lista comprimida que evaluara si mi columna es de tipo </w:t>
      </w:r>
      <w:proofErr w:type="spellStart"/>
      <w:r>
        <w:rPr>
          <w:rFonts w:ascii="Roboto" w:hAnsi="Roboto"/>
          <w:color w:val="EFF3F8"/>
          <w:sz w:val="21"/>
          <w:szCs w:val="21"/>
        </w:rPr>
        <w:t>object</w:t>
      </w:r>
      <w:proofErr w:type="spellEnd"/>
    </w:p>
    <w:p w14:paraId="47C61E32" w14:textId="77777777" w:rsidR="0006217D" w:rsidRDefault="0006217D" w:rsidP="0006217D">
      <w:pPr>
        <w:pStyle w:val="NormalWeb"/>
        <w:shd w:val="clear" w:color="auto" w:fill="24385B"/>
        <w:spacing w:before="0" w:beforeAutospacing="0" w:after="0" w:afterAutospacing="0"/>
        <w:rPr>
          <w:rFonts w:ascii="Roboto" w:hAnsi="Roboto"/>
          <w:color w:val="EFF3F8"/>
          <w:sz w:val="21"/>
          <w:szCs w:val="21"/>
        </w:rPr>
      </w:pPr>
    </w:p>
    <w:p w14:paraId="49858E3B" w14:textId="77777777" w:rsidR="0006217D" w:rsidRDefault="0006217D" w:rsidP="0006217D">
      <w:pPr>
        <w:pStyle w:val="HTMLPreformatted"/>
        <w:shd w:val="clear" w:color="auto" w:fill="242620"/>
        <w:rPr>
          <w:rStyle w:val="HTMLCode"/>
          <w:color w:val="FFFFFF"/>
          <w:sz w:val="21"/>
          <w:szCs w:val="21"/>
          <w:shd w:val="clear" w:color="auto" w:fill="0C1633"/>
        </w:rPr>
      </w:pP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cols_numericas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= [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colname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for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colname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in </w:t>
      </w:r>
      <w:proofErr w:type="spellStart"/>
      <w:proofErr w:type="gramStart"/>
      <w:r>
        <w:rPr>
          <w:rStyle w:val="HTMLCode"/>
          <w:color w:val="FFFFFF"/>
          <w:sz w:val="21"/>
          <w:szCs w:val="21"/>
          <w:shd w:val="clear" w:color="auto" w:fill="0C1633"/>
        </w:rPr>
        <w:t>df.columns</w:t>
      </w:r>
      <w:proofErr w:type="spellEnd"/>
      <w:proofErr w:type="gram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if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df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>[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colname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>].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dtype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in [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'int64'</w:t>
      </w:r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, 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'float64'</w:t>
      </w:r>
      <w:r>
        <w:rPr>
          <w:rStyle w:val="HTMLCode"/>
          <w:color w:val="FFFFFF"/>
          <w:sz w:val="21"/>
          <w:szCs w:val="21"/>
          <w:shd w:val="clear" w:color="auto" w:fill="0C1633"/>
        </w:rPr>
        <w:t>]]</w:t>
      </w:r>
    </w:p>
    <w:p w14:paraId="23AE4A1F" w14:textId="77777777" w:rsidR="0006217D" w:rsidRDefault="0006217D" w:rsidP="0006217D">
      <w:pPr>
        <w:pStyle w:val="HTMLPreformatted"/>
        <w:shd w:val="clear" w:color="auto" w:fill="242620"/>
        <w:rPr>
          <w:rStyle w:val="HTMLCode"/>
          <w:color w:val="FFFFFF"/>
          <w:sz w:val="21"/>
          <w:szCs w:val="21"/>
          <w:shd w:val="clear" w:color="auto" w:fill="0C1633"/>
        </w:rPr>
      </w:pPr>
    </w:p>
    <w:p w14:paraId="705E552F" w14:textId="77777777" w:rsidR="0006217D" w:rsidRDefault="0006217D" w:rsidP="0006217D">
      <w:pPr>
        <w:pStyle w:val="HTMLPreformatted"/>
        <w:shd w:val="clear" w:color="auto" w:fill="242620"/>
        <w:rPr>
          <w:color w:val="FFFFFF"/>
          <w:sz w:val="21"/>
          <w:szCs w:val="21"/>
        </w:rPr>
      </w:pP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cols_categoricas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= [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colname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for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colname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in </w:t>
      </w:r>
      <w:proofErr w:type="spellStart"/>
      <w:proofErr w:type="gramStart"/>
      <w:r>
        <w:rPr>
          <w:rStyle w:val="HTMLCode"/>
          <w:color w:val="FFFFFF"/>
          <w:sz w:val="21"/>
          <w:szCs w:val="21"/>
          <w:shd w:val="clear" w:color="auto" w:fill="0C1633"/>
        </w:rPr>
        <w:t>df.columns</w:t>
      </w:r>
      <w:proofErr w:type="spellEnd"/>
      <w:proofErr w:type="gram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if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df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>[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colname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>].</w:t>
      </w:r>
      <w:proofErr w:type="spellStart"/>
      <w:r>
        <w:rPr>
          <w:rStyle w:val="HTMLCode"/>
          <w:color w:val="FFFFFF"/>
          <w:sz w:val="21"/>
          <w:szCs w:val="21"/>
          <w:shd w:val="clear" w:color="auto" w:fill="0C1633"/>
        </w:rPr>
        <w:t>dtype</w:t>
      </w:r>
      <w:proofErr w:type="spellEnd"/>
      <w:r>
        <w:rPr>
          <w:rStyle w:val="HTMLCode"/>
          <w:color w:val="FFFFFF"/>
          <w:sz w:val="21"/>
          <w:szCs w:val="21"/>
          <w:shd w:val="clear" w:color="auto" w:fill="0C1633"/>
        </w:rPr>
        <w:t xml:space="preserve"> in [</w:t>
      </w:r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proofErr w:type="spellStart"/>
      <w:r>
        <w:rPr>
          <w:rStyle w:val="hljs-string"/>
          <w:color w:val="A6E22E"/>
          <w:sz w:val="21"/>
          <w:szCs w:val="21"/>
          <w:shd w:val="clear" w:color="auto" w:fill="0C1633"/>
        </w:rPr>
        <w:t>object</w:t>
      </w:r>
      <w:proofErr w:type="spellEnd"/>
      <w:r>
        <w:rPr>
          <w:rStyle w:val="hljs-string"/>
          <w:color w:val="A6E22E"/>
          <w:sz w:val="21"/>
          <w:szCs w:val="21"/>
          <w:shd w:val="clear" w:color="auto" w:fill="0C1633"/>
        </w:rPr>
        <w:t>'</w:t>
      </w:r>
      <w:r>
        <w:rPr>
          <w:rStyle w:val="HTMLCode"/>
          <w:color w:val="FFFFFF"/>
          <w:sz w:val="21"/>
          <w:szCs w:val="21"/>
          <w:shd w:val="clear" w:color="auto" w:fill="0C1633"/>
        </w:rPr>
        <w:t>]]</w:t>
      </w:r>
    </w:p>
    <w:p w14:paraId="384FCFA8" w14:textId="1681328B" w:rsidR="0006217D" w:rsidRDefault="0006217D" w:rsidP="00696A8F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757CB1D2" w14:textId="77777777" w:rsidR="0006217D" w:rsidRDefault="0006217D" w:rsidP="00696A8F">
      <w:pPr>
        <w:pStyle w:val="NormalWeb"/>
        <w:spacing w:before="120" w:beforeAutospacing="0" w:after="90" w:afterAutospacing="0"/>
        <w:rPr>
          <w:rFonts w:asciiTheme="minorHAnsi" w:eastAsiaTheme="minorHAnsi" w:hAnsiTheme="minorHAnsi" w:cstheme="minorBidi"/>
          <w:b/>
          <w:bCs/>
          <w:sz w:val="22"/>
          <w:szCs w:val="22"/>
          <w:lang w:eastAsia="en-US"/>
        </w:rPr>
      </w:pPr>
    </w:p>
    <w:p w14:paraId="565EA324" w14:textId="4C3B8D2A" w:rsidR="00696A8F" w:rsidRDefault="0006217D" w:rsidP="00696A8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proofErr w:type="gramStart"/>
      <w:r>
        <w:rPr>
          <w:rFonts w:ascii="Roboto" w:hAnsi="Roboto"/>
          <w:color w:val="212121"/>
        </w:rPr>
        <w:t>P</w:t>
      </w:r>
      <w:r w:rsidR="00696A8F">
        <w:rPr>
          <w:rFonts w:ascii="Roboto" w:hAnsi="Roboto"/>
          <w:color w:val="212121"/>
        </w:rPr>
        <w:t>untos interesantes a ver</w:t>
      </w:r>
      <w:proofErr w:type="gramEnd"/>
      <w:r w:rsidR="00696A8F">
        <w:rPr>
          <w:rFonts w:ascii="Roboto" w:hAnsi="Roboto"/>
          <w:color w:val="212121"/>
        </w:rPr>
        <w:t>:</w:t>
      </w:r>
    </w:p>
    <w:p w14:paraId="07A56E34" w14:textId="77777777" w:rsidR="00696A8F" w:rsidRDefault="00696A8F" w:rsidP="00696A8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Hay 3 grupos de personas diferentes que se clasifican en edad / cargos, esto puede ser </w:t>
      </w:r>
      <w:proofErr w:type="gramStart"/>
      <w:r>
        <w:rPr>
          <w:rFonts w:ascii="Roboto" w:hAnsi="Roboto"/>
          <w:color w:val="212121"/>
        </w:rPr>
        <w:t>un punto a analizar después</w:t>
      </w:r>
      <w:proofErr w:type="gramEnd"/>
      <w:r>
        <w:rPr>
          <w:rFonts w:ascii="Roboto" w:hAnsi="Roboto"/>
          <w:color w:val="212121"/>
        </w:rPr>
        <w:t>.</w:t>
      </w:r>
    </w:p>
    <w:p w14:paraId="7081775C" w14:textId="77777777" w:rsidR="00696A8F" w:rsidRDefault="00696A8F" w:rsidP="00696A8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En general los valores se distribuyen de manera esperada. Con valores extremos en el caso de los cargos, sin </w:t>
      </w:r>
      <w:proofErr w:type="gramStart"/>
      <w:r>
        <w:rPr>
          <w:rFonts w:ascii="Roboto" w:hAnsi="Roboto"/>
          <w:color w:val="212121"/>
        </w:rPr>
        <w:t>embargo</w:t>
      </w:r>
      <w:proofErr w:type="gramEnd"/>
      <w:r>
        <w:rPr>
          <w:rFonts w:ascii="Roboto" w:hAnsi="Roboto"/>
          <w:color w:val="212121"/>
        </w:rPr>
        <w:t xml:space="preserve"> esto es de esperarse pues los cargos en los hospitales pueden variar mucho por quedarse un día más en el hospital o incluso por procedimientos extras.</w:t>
      </w:r>
    </w:p>
    <w:p w14:paraId="31CD06A6" w14:textId="77777777" w:rsidR="00696A8F" w:rsidRDefault="00696A8F" w:rsidP="00696A8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Parece que los datos están limpios, la variable de índice de masa corporal se distribuye de manera normal o </w:t>
      </w:r>
      <w:proofErr w:type="spellStart"/>
      <w:r>
        <w:rPr>
          <w:rFonts w:ascii="Roboto" w:hAnsi="Roboto"/>
          <w:color w:val="212121"/>
        </w:rPr>
        <w:t>gausiana</w:t>
      </w:r>
      <w:proofErr w:type="spellEnd"/>
      <w:r>
        <w:rPr>
          <w:rFonts w:ascii="Roboto" w:hAnsi="Roboto"/>
          <w:color w:val="212121"/>
        </w:rPr>
        <w:t>, lo cual sería esperado en un índice de este tipo.</w:t>
      </w:r>
    </w:p>
    <w:p w14:paraId="2184DC75" w14:textId="77777777" w:rsidR="00696A8F" w:rsidRDefault="007C2E10" w:rsidP="00696A8F">
      <w:pPr>
        <w:spacing w:before="75" w:after="0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D79AA09">
          <v:rect id="_x0000_i1030" style="width:0;height:1.5pt" o:hralign="center" o:hrstd="t" o:hr="t" fillcolor="#a0a0a0" stroked="f"/>
        </w:pict>
      </w:r>
    </w:p>
    <w:p w14:paraId="00449BFC" w14:textId="77777777" w:rsidR="00696A8F" w:rsidRDefault="00696A8F" w:rsidP="00696A8F">
      <w:pPr>
        <w:spacing w:before="75"/>
        <w:jc w:val="center"/>
        <w:rPr>
          <w:rFonts w:ascii="Roboto" w:hAnsi="Roboto"/>
          <w:color w:val="212121"/>
          <w:sz w:val="14"/>
          <w:szCs w:val="14"/>
        </w:rPr>
      </w:pPr>
      <w:r>
        <w:rPr>
          <w:rFonts w:ascii="Roboto" w:hAnsi="Roboto"/>
          <w:color w:val="212121"/>
          <w:sz w:val="14"/>
          <w:szCs w:val="14"/>
        </w:rPr>
        <w:t>0s</w:t>
      </w:r>
    </w:p>
    <w:p w14:paraId="6320CCB1" w14:textId="1F17428C" w:rsidR="00696A8F" w:rsidRDefault="00696A8F" w:rsidP="00696A8F">
      <w:pPr>
        <w:pStyle w:val="HTMLPreformatted"/>
        <w:spacing w:line="285" w:lineRule="atLeast"/>
        <w:ind w:left="90"/>
        <w:rPr>
          <w:rStyle w:val="mtk1"/>
          <w:rFonts w:ascii="var(--colab-code-font-family)" w:hAnsi="var(--colab-code-font-family)"/>
          <w:color w:val="000000"/>
        </w:rPr>
      </w:pPr>
      <w:proofErr w:type="spellStart"/>
      <w:r>
        <w:rPr>
          <w:rStyle w:val="mtk18"/>
          <w:rFonts w:ascii="var(--colab-code-font-family)" w:hAnsi="var(--colab-code-font-family)"/>
          <w:color w:val="AF00DB"/>
        </w:rPr>
        <w:t>import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numpy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18"/>
          <w:rFonts w:ascii="var(--colab-code-font-family)" w:hAnsi="var(--colab-code-font-family)"/>
          <w:color w:val="AF00DB"/>
        </w:rPr>
        <w:t>as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np</w:t>
      </w:r>
      <w:proofErr w:type="spellEnd"/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numeric_cols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[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age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, 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bmi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, 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children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, 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charges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]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cm = </w:t>
      </w:r>
      <w:proofErr w:type="spellStart"/>
      <w:proofErr w:type="gramStart"/>
      <w:r>
        <w:rPr>
          <w:rStyle w:val="mtk1"/>
          <w:rFonts w:ascii="var(--colab-code-font-family)" w:hAnsi="var(--colab-code-font-family)"/>
          <w:color w:val="000000"/>
        </w:rPr>
        <w:t>np.corrcoef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df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numeric_cols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].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values.T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sns.</w:t>
      </w:r>
      <w:r>
        <w:rPr>
          <w:rStyle w:val="mtk13"/>
          <w:rFonts w:ascii="var(--colab-code-font-family)" w:hAnsi="var(--colab-code-font-family)"/>
          <w:color w:val="267F99"/>
        </w:rPr>
        <w:t>set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font_scale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=</w:t>
      </w:r>
      <w:r>
        <w:rPr>
          <w:rStyle w:val="mtk11"/>
          <w:rFonts w:ascii="var(--colab-code-font-family)" w:hAnsi="var(--colab-code-font-family)"/>
          <w:color w:val="09885A"/>
        </w:rPr>
        <w:t>1.5</w:t>
      </w:r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sns.heatmap(cm,annot=</w:t>
      </w:r>
      <w:r>
        <w:rPr>
          <w:rStyle w:val="mtk6"/>
          <w:rFonts w:ascii="var(--colab-code-font-family)" w:hAnsi="var(--colab-code-font-family)"/>
          <w:color w:val="0000FF"/>
        </w:rPr>
        <w:t>True</w:t>
      </w:r>
      <w:r>
        <w:rPr>
          <w:rStyle w:val="mtk1"/>
          <w:rFonts w:ascii="var(--colab-code-font-family)" w:hAnsi="var(--colab-code-font-family)"/>
          <w:color w:val="000000"/>
        </w:rPr>
        <w:t>, yticklabels=numeric_cols,xticklabels=numeric_cols)</w:t>
      </w:r>
    </w:p>
    <w:p w14:paraId="5A60C1CF" w14:textId="45D03A38" w:rsidR="0006217D" w:rsidRDefault="0006217D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noProof/>
          <w:color w:val="212121"/>
          <w:sz w:val="21"/>
          <w:szCs w:val="21"/>
        </w:rPr>
        <w:drawing>
          <wp:inline distT="0" distB="0" distL="0" distR="0" wp14:anchorId="6056605E" wp14:editId="6CBBD0CF">
            <wp:extent cx="3284220" cy="1859915"/>
            <wp:effectExtent l="0" t="0" r="0" b="6985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4220" cy="185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985D6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F7CF556">
          <v:rect id="_x0000_i1031" style="width:0;height:1.5pt" o:hralign="center" o:hrstd="t" o:hr="t" fillcolor="#a0a0a0" stroked="f"/>
        </w:pict>
      </w:r>
    </w:p>
    <w:p w14:paraId="11706DE3" w14:textId="77777777" w:rsidR="00696A8F" w:rsidRDefault="00696A8F" w:rsidP="00696A8F">
      <w:pPr>
        <w:pStyle w:val="Heading2"/>
        <w:spacing w:before="120" w:after="120"/>
        <w:rPr>
          <w:rFonts w:ascii="var(--colab-chrome-font-family)" w:hAnsi="var(--colab-chrome-font-family)"/>
          <w:color w:val="212121"/>
          <w:sz w:val="35"/>
          <w:szCs w:val="35"/>
        </w:rPr>
      </w:pPr>
      <w:r w:rsidRPr="0006217D">
        <w:rPr>
          <w:rFonts w:ascii="var(--colab-chrome-font-family)" w:hAnsi="var(--colab-chrome-font-family)"/>
          <w:b/>
          <w:bCs/>
          <w:color w:val="212121"/>
          <w:sz w:val="35"/>
          <w:szCs w:val="35"/>
          <w:highlight w:val="yellow"/>
        </w:rPr>
        <w:lastRenderedPageBreak/>
        <w:t>Utilizando las demás variables</w:t>
      </w:r>
    </w:p>
    <w:p w14:paraId="21345CC8" w14:textId="77777777" w:rsidR="00696A8F" w:rsidRDefault="00696A8F" w:rsidP="00696A8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 xml:space="preserve">Las demás variables son variables </w:t>
      </w:r>
      <w:proofErr w:type="spellStart"/>
      <w:r>
        <w:rPr>
          <w:rFonts w:ascii="Roboto" w:hAnsi="Roboto"/>
          <w:color w:val="212121"/>
        </w:rPr>
        <w:t>categoricas</w:t>
      </w:r>
      <w:proofErr w:type="spellEnd"/>
      <w:r>
        <w:rPr>
          <w:rFonts w:ascii="Roboto" w:hAnsi="Roboto"/>
          <w:color w:val="212121"/>
        </w:rPr>
        <w:t xml:space="preserve">, </w:t>
      </w:r>
      <w:r w:rsidRPr="0006217D">
        <w:rPr>
          <w:rFonts w:ascii="Roboto" w:hAnsi="Roboto"/>
          <w:color w:val="212121"/>
          <w:highlight w:val="yellow"/>
        </w:rPr>
        <w:t>sexo, fumador, región</w:t>
      </w:r>
      <w:r>
        <w:rPr>
          <w:rFonts w:ascii="Roboto" w:hAnsi="Roboto"/>
          <w:color w:val="212121"/>
        </w:rPr>
        <w:t>. Para poder utilizarlas utilizaremos la función </w:t>
      </w:r>
      <w:proofErr w:type="spellStart"/>
      <w:r>
        <w:rPr>
          <w:rStyle w:val="Strong"/>
          <w:rFonts w:ascii="Roboto" w:hAnsi="Roboto"/>
          <w:color w:val="212121"/>
        </w:rPr>
        <w:fldChar w:fldCharType="begin"/>
      </w:r>
      <w:r>
        <w:rPr>
          <w:rStyle w:val="Strong"/>
          <w:rFonts w:ascii="Roboto" w:hAnsi="Roboto"/>
          <w:color w:val="212121"/>
        </w:rPr>
        <w:instrText xml:space="preserve"> HYPERLINK "https://pandas.pydata.org/docs/reference/api/pandas.get_dummies.html" \t "_blank" </w:instrText>
      </w:r>
      <w:r>
        <w:rPr>
          <w:rStyle w:val="Strong"/>
          <w:rFonts w:ascii="Roboto" w:hAnsi="Roboto"/>
          <w:color w:val="212121"/>
        </w:rPr>
        <w:fldChar w:fldCharType="separate"/>
      </w:r>
      <w:r>
        <w:rPr>
          <w:rStyle w:val="Hyperlink"/>
          <w:rFonts w:ascii="Roboto" w:hAnsi="Roboto"/>
          <w:b/>
          <w:bCs/>
        </w:rPr>
        <w:t>get_dummies</w:t>
      </w:r>
      <w:proofErr w:type="spellEnd"/>
      <w:r>
        <w:rPr>
          <w:rStyle w:val="Strong"/>
          <w:rFonts w:ascii="Roboto" w:hAnsi="Roboto"/>
          <w:color w:val="212121"/>
        </w:rPr>
        <w:fldChar w:fldCharType="end"/>
      </w:r>
      <w:r>
        <w:rPr>
          <w:rFonts w:ascii="Roboto" w:hAnsi="Roboto"/>
          <w:color w:val="212121"/>
        </w:rPr>
        <w:t> de pandas.</w:t>
      </w:r>
    </w:p>
    <w:p w14:paraId="70D82AC9" w14:textId="77777777" w:rsidR="00696A8F" w:rsidRDefault="00696A8F" w:rsidP="00696A8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Ahora la verás en acción</w:t>
      </w:r>
    </w:p>
    <w:p w14:paraId="0E8326A1" w14:textId="46BAD897" w:rsidR="00696A8F" w:rsidRPr="0006217D" w:rsidRDefault="007C2E10" w:rsidP="0006217D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7DCA475">
          <v:rect id="_x0000_i1032" style="width:0;height:1.5pt" o:hralign="center" o:hrstd="t" o:hr="t" fillcolor="#a0a0a0" stroked="f"/>
        </w:pict>
      </w:r>
    </w:p>
    <w:p w14:paraId="586D953A" w14:textId="0913ED61" w:rsidR="00696A8F" w:rsidRDefault="00696A8F" w:rsidP="00696A8F">
      <w:pPr>
        <w:pStyle w:val="HTMLPreformatted"/>
        <w:spacing w:line="285" w:lineRule="atLeast"/>
        <w:ind w:left="90"/>
        <w:rPr>
          <w:rStyle w:val="mtk1"/>
          <w:rFonts w:ascii="var(--colab-code-font-family)" w:hAnsi="var(--colab-code-font-family)"/>
          <w:color w:val="000000"/>
        </w:rPr>
      </w:pPr>
      <w:r>
        <w:rPr>
          <w:rStyle w:val="mtk1"/>
          <w:rFonts w:ascii="var(--colab-code-font-family)" w:hAnsi="var(--colab-code-font-family)"/>
          <w:color w:val="000000"/>
        </w:rPr>
        <w:t>df = pd.get_</w:t>
      </w:r>
      <w:proofErr w:type="gramStart"/>
      <w:r>
        <w:rPr>
          <w:rStyle w:val="mtk1"/>
          <w:rFonts w:ascii="var(--colab-code-font-family)" w:hAnsi="var(--colab-code-font-family)"/>
          <w:color w:val="000000"/>
        </w:rPr>
        <w:t>dummies(</w:t>
      </w:r>
      <w:proofErr w:type="gramEnd"/>
      <w:r>
        <w:rPr>
          <w:rStyle w:val="mtk1"/>
          <w:rFonts w:ascii="var(--colab-code-font-family)" w:hAnsi="var(--colab-code-font-family)"/>
          <w:color w:val="000000"/>
        </w:rPr>
        <w:t>df, columns=[</w:t>
      </w:r>
      <w:r>
        <w:rPr>
          <w:rStyle w:val="mtk26"/>
          <w:rFonts w:ascii="var(--colab-code-font-family)" w:hAnsi="var(--colab-code-font-family)"/>
          <w:color w:val="A31515"/>
        </w:rPr>
        <w:t>'sex'</w:t>
      </w:r>
      <w:r>
        <w:rPr>
          <w:rStyle w:val="mtk1"/>
          <w:rFonts w:ascii="var(--colab-code-font-family)" w:hAnsi="var(--colab-code-font-family)"/>
          <w:color w:val="000000"/>
        </w:rPr>
        <w:t>,</w:t>
      </w:r>
      <w:r>
        <w:rPr>
          <w:rStyle w:val="mtk26"/>
          <w:rFonts w:ascii="var(--colab-code-font-family)" w:hAnsi="var(--colab-code-font-family)"/>
          <w:color w:val="A31515"/>
        </w:rPr>
        <w:t>'smoker'</w:t>
      </w:r>
      <w:r>
        <w:rPr>
          <w:rStyle w:val="mtk1"/>
          <w:rFonts w:ascii="var(--colab-code-font-family)" w:hAnsi="var(--colab-code-font-family)"/>
          <w:color w:val="000000"/>
        </w:rPr>
        <w:t>,</w:t>
      </w:r>
      <w:r>
        <w:rPr>
          <w:rStyle w:val="mtk26"/>
          <w:rFonts w:ascii="var(--colab-code-font-family)" w:hAnsi="var(--colab-code-font-family)"/>
          <w:color w:val="A31515"/>
        </w:rPr>
        <w:t>'region'</w:t>
      </w:r>
      <w:r>
        <w:rPr>
          <w:rStyle w:val="mtk1"/>
          <w:rFonts w:ascii="var(--colab-code-font-family)" w:hAnsi="var(--colab-code-font-family)"/>
          <w:color w:val="000000"/>
        </w:rPr>
        <w:t>], drop_first=</w:t>
      </w:r>
      <w:r>
        <w:rPr>
          <w:rStyle w:val="mtk6"/>
          <w:rFonts w:ascii="var(--colab-code-font-family)" w:hAnsi="var(--colab-code-font-family)"/>
          <w:color w:val="0000FF"/>
        </w:rPr>
        <w:t>True</w:t>
      </w:r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df.head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</w:t>
      </w:r>
    </w:p>
    <w:p w14:paraId="5C865184" w14:textId="28305FE8" w:rsidR="0006217D" w:rsidRDefault="0006217D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</w:p>
    <w:p w14:paraId="62DBFD01" w14:textId="0C322BC4" w:rsidR="006A1F12" w:rsidRDefault="006A1F12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otra opción era mapear la región a -1,0,</w:t>
      </w:r>
      <w:proofErr w:type="gramStart"/>
      <w:r>
        <w:rPr>
          <w:rFonts w:ascii="var(--colab-code-font-family)" w:hAnsi="var(--colab-code-font-family)"/>
          <w:color w:val="212121"/>
        </w:rPr>
        <w:t>1  pero</w:t>
      </w:r>
      <w:proofErr w:type="gramEnd"/>
      <w:r>
        <w:rPr>
          <w:rFonts w:ascii="var(--colab-code-font-family)" w:hAnsi="var(--colab-code-font-family)"/>
          <w:color w:val="212121"/>
        </w:rPr>
        <w:t xml:space="preserve"> al poner si vivía en una región o no se puede verificar si hay correlaciones con dicha región, si hay correlación de </w:t>
      </w:r>
      <w:proofErr w:type="spellStart"/>
      <w:r>
        <w:rPr>
          <w:rFonts w:ascii="var(--colab-code-font-family)" w:hAnsi="var(--colab-code-font-family)"/>
          <w:color w:val="212121"/>
        </w:rPr>
        <w:t>region</w:t>
      </w:r>
      <w:proofErr w:type="spellEnd"/>
      <w:r>
        <w:rPr>
          <w:rFonts w:ascii="var(--colab-code-font-family)" w:hAnsi="var(--colab-code-font-family)"/>
          <w:color w:val="212121"/>
        </w:rPr>
        <w:t xml:space="preserve"> con las demás variables.</w:t>
      </w:r>
    </w:p>
    <w:p w14:paraId="29403C4A" w14:textId="2055A6D8" w:rsidR="0006217D" w:rsidRDefault="0006217D" w:rsidP="006A1F12">
      <w:pPr>
        <w:pStyle w:val="HTMLPreformatted"/>
        <w:spacing w:line="285" w:lineRule="atLeast"/>
        <w:rPr>
          <w:rFonts w:ascii="var(--colab-code-font-family)" w:hAnsi="var(--colab-code-font-family)"/>
          <w:color w:val="212121"/>
        </w:rPr>
      </w:pPr>
    </w:p>
    <w:p w14:paraId="0F3EE65A" w14:textId="77777777" w:rsidR="00544E7B" w:rsidRPr="00544E7B" w:rsidRDefault="00544E7B" w:rsidP="00544E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44E7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544E7B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7B17BC4B" w14:textId="77777777" w:rsidR="00544E7B" w:rsidRPr="00544E7B" w:rsidRDefault="00544E7B" w:rsidP="00544E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numeric_cols</w:t>
      </w:r>
      <w:proofErr w:type="spellEnd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= [</w:t>
      </w:r>
      <w:r w:rsidRPr="00544E7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544E7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age</w:t>
      </w:r>
      <w:proofErr w:type="spellEnd"/>
      <w:r w:rsidRPr="00544E7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544E7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'sex_male'</w:t>
      </w:r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544E7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544E7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smoker_yes</w:t>
      </w:r>
      <w:proofErr w:type="spellEnd"/>
      <w:r w:rsidRPr="00544E7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544E7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proofErr w:type="spellStart"/>
      <w:r w:rsidRPr="00544E7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charges</w:t>
      </w:r>
      <w:proofErr w:type="spellEnd"/>
      <w:r w:rsidRPr="00544E7B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</w:t>
      </w:r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589F92E3" w14:textId="77777777" w:rsidR="00544E7B" w:rsidRPr="00544E7B" w:rsidRDefault="00544E7B" w:rsidP="00544E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cm = </w:t>
      </w:r>
      <w:proofErr w:type="spellStart"/>
      <w:proofErr w:type="gramStart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np.corrcoef</w:t>
      </w:r>
      <w:proofErr w:type="spellEnd"/>
      <w:proofErr w:type="gramEnd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numeric_cols</w:t>
      </w:r>
      <w:proofErr w:type="spellEnd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values.T</w:t>
      </w:r>
      <w:proofErr w:type="spellEnd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7CD3023A" w14:textId="77777777" w:rsidR="00544E7B" w:rsidRPr="00544E7B" w:rsidRDefault="00544E7B" w:rsidP="00544E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</w:t>
      </w:r>
      <w:r w:rsidRPr="00544E7B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proofErr w:type="spellEnd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font_scale</w:t>
      </w:r>
      <w:proofErr w:type="spellEnd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544E7B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1.5</w:t>
      </w:r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46095D43" w14:textId="77777777" w:rsidR="00544E7B" w:rsidRPr="00544E7B" w:rsidRDefault="00544E7B" w:rsidP="00544E7B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sns.heatmap</w:t>
      </w:r>
      <w:proofErr w:type="gramEnd"/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(cm,annot=</w:t>
      </w:r>
      <w:r w:rsidRPr="00544E7B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544E7B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yticklabels=numeric_cols,xticklabels=numeric_cols)</w:t>
      </w:r>
    </w:p>
    <w:p w14:paraId="21371B48" w14:textId="4849A116" w:rsidR="00544E7B" w:rsidRDefault="00544E7B" w:rsidP="0006217D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</w:p>
    <w:p w14:paraId="4BB5A59A" w14:textId="415D41D1" w:rsidR="00544E7B" w:rsidRDefault="00544E7B" w:rsidP="0006217D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CAMBIA LOS NOMBRES A SEX_MALE</w:t>
      </w:r>
    </w:p>
    <w:p w14:paraId="31B2BBF4" w14:textId="30E15A74" w:rsidR="00544E7B" w:rsidRDefault="00544E7B" w:rsidP="0006217D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</w:p>
    <w:p w14:paraId="5057F3AC" w14:textId="35D16434" w:rsidR="00544E7B" w:rsidRDefault="00544E7B" w:rsidP="0006217D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noProof/>
          <w:color w:val="212121"/>
        </w:rPr>
        <w:drawing>
          <wp:inline distT="0" distB="0" distL="0" distR="0" wp14:anchorId="2B5C0DE5" wp14:editId="423BD8A9">
            <wp:extent cx="2401077" cy="181133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4732" cy="1814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67A96" w14:textId="5990EF12" w:rsidR="00544E7B" w:rsidRDefault="006A1F12" w:rsidP="0006217D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UNA ALTA CORRELACION ENTRE FUMADOR Y CARGOS 0.79</w:t>
      </w:r>
    </w:p>
    <w:p w14:paraId="416C28FD" w14:textId="289544D0" w:rsidR="0006217D" w:rsidRDefault="0006217D" w:rsidP="0006217D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</w:p>
    <w:p w14:paraId="0D2A2D4F" w14:textId="77777777" w:rsidR="006A1F12" w:rsidRPr="006A1F12" w:rsidRDefault="006A1F12" w:rsidP="006A1F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1F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import</w:t>
      </w:r>
      <w:proofErr w:type="spellEnd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numpy</w:t>
      </w:r>
      <w:proofErr w:type="spellEnd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r w:rsidRPr="006A1F12">
        <w:rPr>
          <w:rFonts w:ascii="Courier New" w:eastAsia="Times New Roman" w:hAnsi="Courier New" w:cs="Courier New"/>
          <w:color w:val="AF00DB"/>
          <w:sz w:val="21"/>
          <w:szCs w:val="21"/>
          <w:lang w:eastAsia="es-SV"/>
        </w:rPr>
        <w:t>as</w:t>
      </w:r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 </w:t>
      </w:r>
      <w:proofErr w:type="spellStart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</w:t>
      </w:r>
      <w:proofErr w:type="spellEnd"/>
    </w:p>
    <w:p w14:paraId="2618F4DC" w14:textId="77777777" w:rsidR="006A1F12" w:rsidRPr="006A1F12" w:rsidRDefault="006A1F12" w:rsidP="006A1F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numeric_cols = [</w:t>
      </w:r>
      <w:r w:rsidRPr="006A1F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'smoker_yes'</w:t>
      </w:r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A1F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'region_northwest'</w:t>
      </w:r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</w:t>
      </w:r>
      <w:r w:rsidRPr="006A1F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'region_southeast'</w:t>
      </w:r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</w:t>
      </w:r>
      <w:r w:rsidRPr="006A1F12">
        <w:rPr>
          <w:rFonts w:ascii="Courier New" w:eastAsia="Times New Roman" w:hAnsi="Courier New" w:cs="Courier New"/>
          <w:color w:val="A31515"/>
          <w:sz w:val="21"/>
          <w:szCs w:val="21"/>
          <w:lang w:eastAsia="es-SV"/>
        </w:rPr>
        <w:t>'region_southwest'</w:t>
      </w:r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</w:t>
      </w:r>
    </w:p>
    <w:p w14:paraId="26766880" w14:textId="77777777" w:rsidR="006A1F12" w:rsidRPr="006A1F12" w:rsidRDefault="006A1F12" w:rsidP="006A1F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cm = </w:t>
      </w:r>
      <w:proofErr w:type="spellStart"/>
      <w:proofErr w:type="gramStart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np.corrcoef</w:t>
      </w:r>
      <w:proofErr w:type="spellEnd"/>
      <w:proofErr w:type="gramEnd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df</w:t>
      </w:r>
      <w:proofErr w:type="spellEnd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[</w:t>
      </w:r>
      <w:proofErr w:type="spellStart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numeric_cols</w:t>
      </w:r>
      <w:proofErr w:type="spellEnd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].</w:t>
      </w:r>
      <w:proofErr w:type="spellStart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values.T</w:t>
      </w:r>
      <w:proofErr w:type="spellEnd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2793C267" w14:textId="77777777" w:rsidR="006A1F12" w:rsidRPr="006A1F12" w:rsidRDefault="006A1F12" w:rsidP="006A1F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spellStart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</w:t>
      </w:r>
      <w:r w:rsidRPr="006A1F12">
        <w:rPr>
          <w:rFonts w:ascii="Courier New" w:eastAsia="Times New Roman" w:hAnsi="Courier New" w:cs="Courier New"/>
          <w:color w:val="267F99"/>
          <w:sz w:val="21"/>
          <w:szCs w:val="21"/>
          <w:lang w:eastAsia="es-SV"/>
        </w:rPr>
        <w:t>set</w:t>
      </w:r>
      <w:proofErr w:type="spellEnd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</w:t>
      </w:r>
      <w:proofErr w:type="spellStart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font_scale</w:t>
      </w:r>
      <w:proofErr w:type="spellEnd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=</w:t>
      </w:r>
      <w:r w:rsidRPr="006A1F12">
        <w:rPr>
          <w:rFonts w:ascii="Courier New" w:eastAsia="Times New Roman" w:hAnsi="Courier New" w:cs="Courier New"/>
          <w:color w:val="09885A"/>
          <w:sz w:val="21"/>
          <w:szCs w:val="21"/>
          <w:lang w:eastAsia="es-SV"/>
        </w:rPr>
        <w:t>1.5</w:t>
      </w:r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)</w:t>
      </w:r>
    </w:p>
    <w:p w14:paraId="6A95C354" w14:textId="77777777" w:rsidR="006A1F12" w:rsidRPr="006A1F12" w:rsidRDefault="006A1F12" w:rsidP="006A1F1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</w:pPr>
      <w:proofErr w:type="gramStart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sns.heatmap</w:t>
      </w:r>
      <w:proofErr w:type="gramEnd"/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(cm,annot=</w:t>
      </w:r>
      <w:r w:rsidRPr="006A1F12">
        <w:rPr>
          <w:rFonts w:ascii="Courier New" w:eastAsia="Times New Roman" w:hAnsi="Courier New" w:cs="Courier New"/>
          <w:color w:val="0000FF"/>
          <w:sz w:val="21"/>
          <w:szCs w:val="21"/>
          <w:lang w:eastAsia="es-SV"/>
        </w:rPr>
        <w:t>True</w:t>
      </w:r>
      <w:r w:rsidRPr="006A1F12">
        <w:rPr>
          <w:rFonts w:ascii="Courier New" w:eastAsia="Times New Roman" w:hAnsi="Courier New" w:cs="Courier New"/>
          <w:color w:val="000000"/>
          <w:sz w:val="21"/>
          <w:szCs w:val="21"/>
          <w:lang w:eastAsia="es-SV"/>
        </w:rPr>
        <w:t>, yticklabels=numeric_cols,xticklabels=numeric_cols)</w:t>
      </w:r>
    </w:p>
    <w:p w14:paraId="017DB5F5" w14:textId="0E736C86" w:rsidR="006A1F12" w:rsidRDefault="006A1F12" w:rsidP="0006217D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</w:p>
    <w:p w14:paraId="7D16FF95" w14:textId="2A9DE7B5" w:rsidR="006A1F12" w:rsidRDefault="006A1F12" w:rsidP="0006217D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NO ENCONTRE CORRELACION ENTRE FUMADOR CON REGION.</w:t>
      </w:r>
    </w:p>
    <w:p w14:paraId="10EE7CA5" w14:textId="6D6D3797" w:rsidR="0006217D" w:rsidRDefault="007C2E10" w:rsidP="0006217D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Roboto" w:hAnsi="Roboto"/>
          <w:color w:val="212121"/>
          <w:sz w:val="21"/>
          <w:szCs w:val="21"/>
        </w:rPr>
        <w:pict w14:anchorId="2830870E">
          <v:rect id="_x0000_i1033" style="width:0;height:1.5pt" o:hralign="center" o:hrstd="t" o:hr="t" fillcolor="#a0a0a0" stroked="f"/>
        </w:pict>
      </w:r>
    </w:p>
    <w:p w14:paraId="2402C166" w14:textId="77777777" w:rsidR="00696A8F" w:rsidRDefault="00696A8F" w:rsidP="00696A8F">
      <w:pPr>
        <w:pStyle w:val="Heading2"/>
        <w:spacing w:before="120" w:after="120"/>
        <w:rPr>
          <w:rFonts w:ascii="var(--colab-chrome-font-family)" w:hAnsi="var(--colab-chrome-font-family)"/>
          <w:color w:val="212121"/>
          <w:sz w:val="35"/>
          <w:szCs w:val="35"/>
        </w:rPr>
      </w:pPr>
      <w:r>
        <w:rPr>
          <w:rFonts w:ascii="var(--colab-chrome-font-family)" w:hAnsi="var(--colab-chrome-font-family)"/>
          <w:b/>
          <w:bCs/>
          <w:color w:val="212121"/>
          <w:sz w:val="35"/>
          <w:szCs w:val="35"/>
        </w:rPr>
        <w:t>Creando modelos</w:t>
      </w:r>
    </w:p>
    <w:p w14:paraId="18C21B08" w14:textId="77777777" w:rsidR="00696A8F" w:rsidRDefault="00696A8F" w:rsidP="00696A8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Primero se usará un modelo con todas las variables.</w:t>
      </w:r>
    </w:p>
    <w:p w14:paraId="6993C57D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7314D5C1">
          <v:rect id="_x0000_i1034" style="width:0;height:1.5pt" o:hralign="center" o:hrstd="t" o:hr="t" fillcolor="#a0a0a0" stroked="f"/>
        </w:pict>
      </w:r>
    </w:p>
    <w:p w14:paraId="28A1B21C" w14:textId="77777777" w:rsidR="00696A8F" w:rsidRDefault="00696A8F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proofErr w:type="spellStart"/>
      <w:r>
        <w:rPr>
          <w:rStyle w:val="mtk18"/>
          <w:rFonts w:ascii="var(--colab-code-font-family)" w:hAnsi="var(--colab-code-font-family)"/>
          <w:color w:val="AF00DB"/>
        </w:rPr>
        <w:t>from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proofErr w:type="gramStart"/>
      <w:r>
        <w:rPr>
          <w:rStyle w:val="mtk1"/>
          <w:rFonts w:ascii="var(--colab-code-font-family)" w:hAnsi="var(--colab-code-font-family)"/>
          <w:color w:val="000000"/>
        </w:rPr>
        <w:t>sklearn.preprocessing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8"/>
          <w:rFonts w:ascii="var(--colab-code-font-family)" w:hAnsi="var(--colab-code-font-family)"/>
          <w:color w:val="AF00DB"/>
        </w:rPr>
        <w:t>import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StandardScaler</w:t>
      </w:r>
      <w:proofErr w:type="spellEnd"/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8"/>
          <w:rFonts w:ascii="var(--colab-code-font-family)" w:hAnsi="var(--colab-code-font-family)"/>
          <w:color w:val="AF00DB"/>
        </w:rPr>
        <w:t>from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sklearn.linear_model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8"/>
          <w:rFonts w:ascii="var(--colab-code-font-family)" w:hAnsi="var(--colab-code-font-family)"/>
          <w:color w:val="AF00DB"/>
        </w:rPr>
        <w:t>import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LinearRegression</w:t>
      </w:r>
      <w:proofErr w:type="spellEnd"/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8"/>
          <w:rFonts w:ascii="var(--colab-code-font-family)" w:hAnsi="var(--colab-code-font-family)"/>
          <w:color w:val="AF00DB"/>
        </w:rPr>
        <w:t>from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sklearn.model_selection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8"/>
          <w:rFonts w:ascii="var(--colab-code-font-family)" w:hAnsi="var(--colab-code-font-family)"/>
          <w:color w:val="AF00DB"/>
        </w:rPr>
        <w:t>import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train_test_split</w:t>
      </w:r>
      <w:proofErr w:type="spellEnd"/>
    </w:p>
    <w:p w14:paraId="067BFD3A" w14:textId="77777777" w:rsidR="000312F0" w:rsidRDefault="00696A8F" w:rsidP="00696A8F">
      <w:pPr>
        <w:pStyle w:val="HTMLPreformatted"/>
        <w:spacing w:line="285" w:lineRule="atLeast"/>
        <w:ind w:left="90"/>
        <w:rPr>
          <w:rStyle w:val="mtk1"/>
          <w:rFonts w:ascii="var(--colab-code-font-family)" w:hAnsi="var(--colab-code-font-family)"/>
          <w:color w:val="000000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lastRenderedPageBreak/>
        <w:t>X_cols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3"/>
          <w:rFonts w:ascii="var(--colab-code-font-family)" w:hAnsi="var(--colab-code-font-family)"/>
          <w:color w:val="267F99"/>
        </w:rPr>
        <w:t>list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3"/>
          <w:rFonts w:ascii="var(--colab-code-font-family)" w:hAnsi="var(--colab-code-font-family)"/>
          <w:color w:val="267F99"/>
        </w:rPr>
        <w:t>set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proofErr w:type="gramStart"/>
      <w:r>
        <w:rPr>
          <w:rStyle w:val="mtk1"/>
          <w:rFonts w:ascii="var(--colab-code-font-family)" w:hAnsi="var(--colab-code-font-family)"/>
          <w:color w:val="000000"/>
        </w:rPr>
        <w:t>df.columns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)-</w:t>
      </w:r>
      <w:r>
        <w:rPr>
          <w:rStyle w:val="mtk13"/>
          <w:rFonts w:ascii="var(--colab-code-font-family)" w:hAnsi="var(--colab-code-font-family)"/>
          <w:color w:val="267F99"/>
        </w:rPr>
        <w:t>set</w:t>
      </w:r>
      <w:r>
        <w:rPr>
          <w:rStyle w:val="mtk1"/>
          <w:rFonts w:ascii="var(--colab-code-font-family)" w:hAnsi="var(--colab-code-font-family)"/>
          <w:color w:val="000000"/>
        </w:rPr>
        <w:t>([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charges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]))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y_col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[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charges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]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X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df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X_cols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].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values</w:t>
      </w:r>
      <w:proofErr w:type="spellEnd"/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y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df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y_col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].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values</w:t>
      </w:r>
      <w:proofErr w:type="spellEnd"/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train_test_split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X,y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sc_x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StandardScaler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fit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(X)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sc_y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StandardScaler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fit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(y)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sc_x.transform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sc_x.transform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</w:p>
    <w:p w14:paraId="053186EB" w14:textId="4D9C7687" w:rsidR="00696A8F" w:rsidRDefault="00696A8F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</w:t>
      </w:r>
      <w:proofErr w:type="gramStart"/>
      <w:r>
        <w:rPr>
          <w:rStyle w:val="mtk1"/>
          <w:rFonts w:ascii="var(--colab-code-font-family)" w:hAnsi="var(--colab-code-font-family)"/>
          <w:color w:val="000000"/>
        </w:rPr>
        <w:t>y.transform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sc_y.transform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model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 = </w:t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LinearRegression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()</w:t>
      </w:r>
      <w:r w:rsidRPr="000312F0">
        <w:rPr>
          <w:rFonts w:ascii="var(--colab-code-font-family)" w:hAnsi="var(--colab-code-font-family)"/>
          <w:b/>
          <w:bCs/>
          <w:color w:val="212121"/>
          <w:highlight w:val="yellow"/>
        </w:rPr>
        <w:br/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model.fit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(</w:t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X_train,y_train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)</w:t>
      </w:r>
      <w:r w:rsidRPr="000312F0">
        <w:rPr>
          <w:rFonts w:ascii="var(--colab-code-font-family)" w:hAnsi="var(--colab-code-font-family)"/>
          <w:b/>
          <w:bCs/>
          <w:color w:val="212121"/>
          <w:highlight w:val="yellow"/>
        </w:rPr>
        <w:br/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y_pred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 = </w:t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model.predict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(</w:t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X_test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)</w:t>
      </w:r>
    </w:p>
    <w:p w14:paraId="58118597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64638CB">
          <v:rect id="_x0000_i1035" style="width:0;height:1.5pt" o:hralign="center" o:hrstd="t" o:hr="t" fillcolor="#a0a0a0" stroked="f"/>
        </w:pict>
      </w:r>
    </w:p>
    <w:p w14:paraId="252D3BBB" w14:textId="77777777" w:rsidR="00696A8F" w:rsidRDefault="00696A8F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t>y_</w:t>
      </w:r>
      <w:proofErr w:type="gramStart"/>
      <w:r>
        <w:rPr>
          <w:rStyle w:val="mtk1"/>
          <w:rFonts w:ascii="var(--colab-code-font-family)" w:hAnsi="var(--colab-code-font-family)"/>
          <w:color w:val="000000"/>
        </w:rPr>
        <w:t>pred.shape</w:t>
      </w:r>
      <w:proofErr w:type="spellEnd"/>
      <w:proofErr w:type="gramEnd"/>
    </w:p>
    <w:p w14:paraId="53593106" w14:textId="77777777" w:rsidR="00696A8F" w:rsidRDefault="00696A8F" w:rsidP="00696A8F">
      <w:pPr>
        <w:pStyle w:val="HTMLPreformatted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(335, 1)</w:t>
      </w:r>
    </w:p>
    <w:p w14:paraId="1FBAA6F2" w14:textId="7EA675AB" w:rsidR="00696A8F" w:rsidRDefault="00696A8F" w:rsidP="00696A8F">
      <w:pPr>
        <w:spacing w:before="75"/>
        <w:rPr>
          <w:rFonts w:ascii="Roboto" w:hAnsi="Roboto"/>
          <w:color w:val="212121"/>
          <w:sz w:val="21"/>
          <w:szCs w:val="21"/>
        </w:rPr>
      </w:pPr>
    </w:p>
    <w:p w14:paraId="56A35DBE" w14:textId="77777777" w:rsidR="00696A8F" w:rsidRDefault="00696A8F" w:rsidP="00696A8F">
      <w:pPr>
        <w:pStyle w:val="Heading2"/>
        <w:spacing w:before="120" w:after="120"/>
        <w:rPr>
          <w:rFonts w:ascii="var(--colab-chrome-font-family)" w:hAnsi="var(--colab-chrome-font-family)"/>
          <w:color w:val="212121"/>
          <w:sz w:val="35"/>
          <w:szCs w:val="35"/>
        </w:rPr>
      </w:pPr>
      <w:r>
        <w:rPr>
          <w:rFonts w:ascii="var(--colab-chrome-font-family)" w:hAnsi="var(--colab-chrome-font-family)"/>
          <w:b/>
          <w:bCs/>
          <w:color w:val="212121"/>
          <w:sz w:val="35"/>
          <w:szCs w:val="35"/>
        </w:rPr>
        <w:t>Funciones de métricas</w:t>
      </w:r>
    </w:p>
    <w:p w14:paraId="545014F8" w14:textId="77777777" w:rsidR="00696A8F" w:rsidRDefault="00696A8F" w:rsidP="00696A8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El siguiente punto es calcular las métricas del modelo.</w:t>
      </w:r>
    </w:p>
    <w:p w14:paraId="1F414ADB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468FD2B8">
          <v:rect id="_x0000_i1036" style="width:0;height:1.5pt" o:hralign="center" o:hrstd="t" o:hr="t" fillcolor="#a0a0a0" stroked="f"/>
        </w:pict>
      </w:r>
    </w:p>
    <w:p w14:paraId="7143932C" w14:textId="77777777" w:rsidR="00696A8F" w:rsidRDefault="00696A8F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proofErr w:type="spellStart"/>
      <w:r>
        <w:rPr>
          <w:rStyle w:val="mtk18"/>
          <w:rFonts w:ascii="var(--colab-code-font-family)" w:hAnsi="var(--colab-code-font-family)"/>
          <w:color w:val="AF00DB"/>
        </w:rPr>
        <w:t>import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proofErr w:type="gramStart"/>
      <w:r>
        <w:rPr>
          <w:rStyle w:val="mtk1"/>
          <w:rFonts w:ascii="var(--colab-code-font-family)" w:hAnsi="var(--colab-code-font-family)"/>
          <w:color w:val="000000"/>
        </w:rPr>
        <w:t>sklearn.metrics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 </w:t>
      </w:r>
      <w:r>
        <w:rPr>
          <w:rStyle w:val="mtk18"/>
          <w:rFonts w:ascii="var(--colab-code-font-family)" w:hAnsi="var(--colab-code-font-family)"/>
          <w:color w:val="AF00DB"/>
        </w:rPr>
        <w:t>as</w:t>
      </w:r>
      <w:r>
        <w:rPr>
          <w:rStyle w:val="mtk1"/>
          <w:rFonts w:ascii="var(--colab-code-font-family)" w:hAnsi="var(--colab-code-font-family)"/>
          <w:color w:val="000000"/>
        </w:rPr>
        <w:t>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metrics</w:t>
      </w:r>
      <w:proofErr w:type="spellEnd"/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mse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metrics.mean_squared_error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y_test,y_pred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r2 = metrics.r2_score(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y_pred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4"/>
          <w:rFonts w:ascii="var(--colab-code-font-family)" w:hAnsi="var(--colab-code-font-family)"/>
          <w:color w:val="795E26"/>
        </w:rPr>
        <w:t>print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"r2 "</w:t>
      </w:r>
      <w:r>
        <w:rPr>
          <w:rStyle w:val="mtk1"/>
          <w:rFonts w:ascii="var(--colab-code-font-family)" w:hAnsi="var(--colab-code-font-family)"/>
          <w:color w:val="000000"/>
        </w:rPr>
        <w:t>, r2.</w:t>
      </w:r>
      <w:r>
        <w:rPr>
          <w:rStyle w:val="mtk14"/>
          <w:rFonts w:ascii="var(--colab-code-font-family)" w:hAnsi="var(--colab-code-font-family)"/>
          <w:color w:val="795E26"/>
        </w:rPr>
        <w:t>round</w:t>
      </w:r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4</w:t>
      </w:r>
      <w:r>
        <w:rPr>
          <w:rStyle w:val="mtk1"/>
          <w:rFonts w:ascii="var(--colab-code-font-family)" w:hAnsi="var(--colab-code-font-family)"/>
          <w:color w:val="000000"/>
        </w:rPr>
        <w:t>))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4"/>
          <w:rFonts w:ascii="var(--colab-code-font-family)" w:hAnsi="var(--colab-code-font-family)"/>
          <w:color w:val="795E26"/>
        </w:rPr>
        <w:t>print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mse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: "</w:t>
      </w:r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mse.</w:t>
      </w:r>
      <w:r>
        <w:rPr>
          <w:rStyle w:val="mtk14"/>
          <w:rFonts w:ascii="var(--colab-code-font-family)" w:hAnsi="var(--colab-code-font-family)"/>
          <w:color w:val="795E26"/>
        </w:rPr>
        <w:t>round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4</w:t>
      </w:r>
      <w:r>
        <w:rPr>
          <w:rStyle w:val="mtk1"/>
          <w:rFonts w:ascii="var(--colab-code-font-family)" w:hAnsi="var(--colab-code-font-family)"/>
          <w:color w:val="000000"/>
        </w:rPr>
        <w:t>))</w:t>
      </w:r>
    </w:p>
    <w:p w14:paraId="47C0718A" w14:textId="77777777" w:rsidR="006A1F12" w:rsidRDefault="006A1F12" w:rsidP="00696A8F">
      <w:pPr>
        <w:pStyle w:val="HTMLPreformatted"/>
        <w:rPr>
          <w:rFonts w:ascii="var(--colab-code-font-family)" w:hAnsi="var(--colab-code-font-family)"/>
          <w:color w:val="212121"/>
        </w:rPr>
      </w:pPr>
    </w:p>
    <w:p w14:paraId="3CF950F1" w14:textId="77777777" w:rsidR="006A1F12" w:rsidRDefault="006A1F12" w:rsidP="00696A8F">
      <w:pPr>
        <w:pStyle w:val="HTMLPreformatted"/>
        <w:rPr>
          <w:rFonts w:ascii="var(--colab-code-font-family)" w:hAnsi="var(--colab-code-font-family)"/>
          <w:color w:val="212121"/>
        </w:rPr>
      </w:pPr>
    </w:p>
    <w:p w14:paraId="48720136" w14:textId="356D9D4B" w:rsidR="00696A8F" w:rsidRDefault="00696A8F" w:rsidP="00696A8F">
      <w:pPr>
        <w:pStyle w:val="HTMLPreformatted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t>r</w:t>
      </w:r>
      <w:proofErr w:type="gramStart"/>
      <w:r>
        <w:rPr>
          <w:rFonts w:ascii="var(--colab-code-font-family)" w:hAnsi="var(--colab-code-font-family)"/>
          <w:color w:val="212121"/>
        </w:rPr>
        <w:t>2  0.7175</w:t>
      </w:r>
      <w:proofErr w:type="gramEnd"/>
      <w:r w:rsidR="000312F0">
        <w:rPr>
          <w:rFonts w:ascii="var(--colab-code-font-family)" w:hAnsi="var(--colab-code-font-family)"/>
          <w:color w:val="212121"/>
        </w:rPr>
        <w:t xml:space="preserve">                      </w:t>
      </w:r>
      <w:r w:rsidR="000312F0" w:rsidRPr="000312F0">
        <w:rPr>
          <w:rFonts w:ascii="var(--colab-code-font-family)" w:hAnsi="var(--colab-code-font-family)"/>
          <w:color w:val="212121"/>
          <w:highlight w:val="yellow"/>
        </w:rPr>
        <w:t>(ARRIBA DE 75 ES BUENO)</w:t>
      </w:r>
    </w:p>
    <w:p w14:paraId="58A542C4" w14:textId="5779F35F" w:rsidR="00696A8F" w:rsidRDefault="00696A8F" w:rsidP="00696A8F">
      <w:pPr>
        <w:pStyle w:val="HTMLPreformatted"/>
        <w:rPr>
          <w:rFonts w:ascii="var(--colab-code-font-family)" w:hAnsi="var(--colab-code-font-family)"/>
          <w:color w:val="212121"/>
        </w:rPr>
      </w:pPr>
      <w:proofErr w:type="spellStart"/>
      <w:r>
        <w:rPr>
          <w:rFonts w:ascii="var(--colab-code-font-family)" w:hAnsi="var(--colab-code-font-family)"/>
          <w:color w:val="212121"/>
        </w:rPr>
        <w:t>mse</w:t>
      </w:r>
      <w:proofErr w:type="spellEnd"/>
      <w:r>
        <w:rPr>
          <w:rFonts w:ascii="var(--colab-code-font-family)" w:hAnsi="var(--colab-code-font-family)"/>
          <w:color w:val="212121"/>
        </w:rPr>
        <w:t>:  0.3086</w:t>
      </w:r>
      <w:r w:rsidR="000312F0">
        <w:rPr>
          <w:rFonts w:ascii="var(--colab-code-font-family)" w:hAnsi="var(--colab-code-font-family)"/>
          <w:color w:val="212121"/>
        </w:rPr>
        <w:t xml:space="preserve">               </w:t>
      </w:r>
      <w:proofErr w:type="gramStart"/>
      <w:r w:rsidR="000312F0">
        <w:rPr>
          <w:rFonts w:ascii="var(--colab-code-font-family)" w:hAnsi="var(--colab-code-font-family)"/>
          <w:color w:val="212121"/>
        </w:rPr>
        <w:t xml:space="preserve">   </w:t>
      </w:r>
      <w:r w:rsidR="000312F0" w:rsidRPr="000312F0">
        <w:rPr>
          <w:rFonts w:ascii="var(--colab-code-font-family)" w:hAnsi="var(--colab-code-font-family)"/>
          <w:color w:val="212121"/>
          <w:highlight w:val="yellow"/>
        </w:rPr>
        <w:t>(</w:t>
      </w:r>
      <w:proofErr w:type="gramEnd"/>
      <w:r w:rsidR="000312F0" w:rsidRPr="000312F0">
        <w:rPr>
          <w:rFonts w:ascii="var(--colab-code-font-family)" w:hAnsi="var(--colab-code-font-family)"/>
          <w:color w:val="212121"/>
          <w:highlight w:val="yellow"/>
        </w:rPr>
        <w:t>MIENTRAS MAS BAJO MEJOR)</w:t>
      </w:r>
    </w:p>
    <w:p w14:paraId="2A123912" w14:textId="77777777" w:rsidR="006A1F12" w:rsidRDefault="006A1F12" w:rsidP="00696A8F">
      <w:pPr>
        <w:pStyle w:val="HTMLPreformatted"/>
        <w:rPr>
          <w:rFonts w:ascii="var(--colab-code-font-family)" w:hAnsi="var(--colab-code-font-family)"/>
          <w:color w:val="212121"/>
        </w:rPr>
      </w:pPr>
    </w:p>
    <w:p w14:paraId="56FF4459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693A90C">
          <v:rect id="_x0000_i1037" style="width:0;height:1.5pt" o:hralign="center" o:hrstd="t" o:hr="t" fillcolor="#a0a0a0" stroked="f"/>
        </w:pict>
      </w:r>
    </w:p>
    <w:p w14:paraId="19EE00CC" w14:textId="77777777" w:rsidR="00696A8F" w:rsidRDefault="00696A8F" w:rsidP="00696A8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El siguiente código muestra un resumen general de los resultados.</w:t>
      </w:r>
    </w:p>
    <w:p w14:paraId="5AA14C41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9C900C9">
          <v:rect id="_x0000_i1038" style="width:0;height:1.5pt" o:hralign="center" o:hrstd="t" o:hr="t" fillcolor="#a0a0a0" stroked="f"/>
        </w:pict>
      </w:r>
    </w:p>
    <w:p w14:paraId="21DAA9BA" w14:textId="77777777" w:rsidR="00696A8F" w:rsidRDefault="00696A8F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proofErr w:type="spellStart"/>
      <w:r w:rsidRPr="000312F0">
        <w:rPr>
          <w:rStyle w:val="mtk18"/>
          <w:rFonts w:ascii="var(--colab-code-font-family)" w:hAnsi="var(--colab-code-font-family)"/>
          <w:color w:val="AF00DB"/>
          <w:highlight w:val="yellow"/>
        </w:rPr>
        <w:t>from</w:t>
      </w:r>
      <w:proofErr w:type="spellEnd"/>
      <w:r w:rsidRPr="000312F0">
        <w:rPr>
          <w:rStyle w:val="mtk1"/>
          <w:rFonts w:ascii="var(--colab-code-font-family)" w:hAnsi="var(--colab-code-font-family)"/>
          <w:color w:val="000000"/>
          <w:highlight w:val="yellow"/>
        </w:rPr>
        <w:t> </w:t>
      </w:r>
      <w:proofErr w:type="spellStart"/>
      <w:r w:rsidRPr="000312F0">
        <w:rPr>
          <w:rStyle w:val="mtk1"/>
          <w:rFonts w:ascii="var(--colab-code-font-family)" w:hAnsi="var(--colab-code-font-family)"/>
          <w:color w:val="000000"/>
          <w:highlight w:val="yellow"/>
        </w:rPr>
        <w:t>regressors</w:t>
      </w:r>
      <w:proofErr w:type="spellEnd"/>
      <w:r w:rsidRPr="000312F0">
        <w:rPr>
          <w:rStyle w:val="mtk1"/>
          <w:rFonts w:ascii="var(--colab-code-font-family)" w:hAnsi="var(--colab-code-font-family)"/>
          <w:color w:val="000000"/>
          <w:highlight w:val="yellow"/>
        </w:rPr>
        <w:t> </w:t>
      </w:r>
      <w:proofErr w:type="spellStart"/>
      <w:r w:rsidRPr="000312F0">
        <w:rPr>
          <w:rStyle w:val="mtk18"/>
          <w:rFonts w:ascii="var(--colab-code-font-family)" w:hAnsi="var(--colab-code-font-family)"/>
          <w:color w:val="AF00DB"/>
          <w:highlight w:val="yellow"/>
        </w:rPr>
        <w:t>import</w:t>
      </w:r>
      <w:proofErr w:type="spellEnd"/>
      <w:r w:rsidRPr="000312F0">
        <w:rPr>
          <w:rStyle w:val="mtk1"/>
          <w:rFonts w:ascii="var(--colab-code-font-family)" w:hAnsi="var(--colab-code-font-family)"/>
          <w:color w:val="000000"/>
          <w:highlight w:val="yellow"/>
        </w:rPr>
        <w:t> </w:t>
      </w:r>
      <w:proofErr w:type="spellStart"/>
      <w:r w:rsidRPr="000312F0">
        <w:rPr>
          <w:rStyle w:val="mtk1"/>
          <w:rFonts w:ascii="var(--colab-code-font-family)" w:hAnsi="var(--colab-code-font-family)"/>
          <w:color w:val="000000"/>
          <w:highlight w:val="yellow"/>
        </w:rPr>
        <w:t>stats</w:t>
      </w:r>
      <w:proofErr w:type="spellEnd"/>
      <w:r>
        <w:rPr>
          <w:rFonts w:ascii="var(--colab-code-font-family)" w:hAnsi="var(--colab-code-font-family)"/>
          <w:color w:val="212121"/>
        </w:rPr>
        <w:br/>
      </w:r>
      <w:proofErr w:type="spellStart"/>
      <w:proofErr w:type="gramStart"/>
      <w:r>
        <w:rPr>
          <w:rStyle w:val="mtk1"/>
          <w:rFonts w:ascii="var(--colab-code-font-family)" w:hAnsi="var(--colab-code-font-family)"/>
          <w:color w:val="000000"/>
        </w:rPr>
        <w:t>model.intercept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_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model.intercept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_[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]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model.coef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_ = model.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coef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_.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reshape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-1</w:t>
      </w:r>
      <w:r>
        <w:rPr>
          <w:rStyle w:val="mtk1"/>
          <w:rFonts w:ascii="var(--colab-code-font-family)" w:hAnsi="var(--colab-code-font-family)"/>
          <w:color w:val="000000"/>
        </w:rPr>
        <w:t>)</w:t>
      </w:r>
    </w:p>
    <w:p w14:paraId="5CAE17BD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6F2FE72C">
          <v:rect id="_x0000_i1039" style="width:0;height:1.5pt" o:hralign="center" o:hrstd="t" o:hr="t" fillcolor="#a0a0a0" stroked="f"/>
        </w:pict>
      </w:r>
    </w:p>
    <w:p w14:paraId="0458F99C" w14:textId="445A71CF" w:rsidR="00696A8F" w:rsidRDefault="00696A8F" w:rsidP="00696A8F">
      <w:pPr>
        <w:pStyle w:val="HTMLPreformatted"/>
        <w:spacing w:line="285" w:lineRule="atLeast"/>
        <w:ind w:left="90"/>
        <w:rPr>
          <w:rStyle w:val="mtk1"/>
          <w:rFonts w:ascii="var(--colab-code-font-family)" w:hAnsi="var(--colab-code-font-family)"/>
          <w:color w:val="000000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lastRenderedPageBreak/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</w:t>
      </w:r>
      <w:proofErr w:type="gramStart"/>
      <w:r>
        <w:rPr>
          <w:rStyle w:val="mtk1"/>
          <w:rFonts w:ascii="var(--colab-code-font-family)" w:hAnsi="var(--colab-code-font-family)"/>
          <w:color w:val="000000"/>
        </w:rPr>
        <w:t>test.reshape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-1</w:t>
      </w:r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4"/>
          <w:rFonts w:ascii="var(--colab-code-font-family)" w:hAnsi="var(--colab-code-font-family)"/>
          <w:color w:val="795E26"/>
        </w:rPr>
        <w:t>print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"==========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Summary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=========="</w:t>
      </w:r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stats.summary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model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X_cols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</w:p>
    <w:p w14:paraId="5CCCFE65" w14:textId="3F484D9F" w:rsidR="006A1F12" w:rsidRDefault="006A1F12" w:rsidP="00696A8F">
      <w:pPr>
        <w:pStyle w:val="HTMLPreformatted"/>
        <w:spacing w:line="285" w:lineRule="atLeast"/>
        <w:ind w:left="90"/>
        <w:rPr>
          <w:rStyle w:val="mtk1"/>
          <w:rFonts w:ascii="var(--colab-code-font-family)" w:hAnsi="var(--colab-code-font-family)"/>
          <w:color w:val="000000"/>
        </w:rPr>
      </w:pPr>
    </w:p>
    <w:p w14:paraId="53D699F0" w14:textId="01589BA8" w:rsidR="006A1F12" w:rsidRDefault="005D73EE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noProof/>
          <w:color w:val="212121"/>
        </w:rPr>
        <w:drawing>
          <wp:inline distT="0" distB="0" distL="0" distR="0" wp14:anchorId="4D2331FB" wp14:editId="5AF4EDEE">
            <wp:extent cx="358140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DC26A" w14:textId="3CA336A8" w:rsidR="000312F0" w:rsidRDefault="000312F0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</w:p>
    <w:p w14:paraId="5C749FC6" w14:textId="23AB3ABE" w:rsidR="000312F0" w:rsidRPr="00094ADC" w:rsidRDefault="000312F0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FF0000"/>
        </w:rPr>
      </w:pPr>
      <w:r w:rsidRPr="00094ADC">
        <w:rPr>
          <w:rFonts w:ascii="var(--colab-code-font-family)" w:hAnsi="var(--colab-code-font-family)"/>
          <w:color w:val="FF0000"/>
        </w:rPr>
        <w:t>Interpretando</w:t>
      </w:r>
    </w:p>
    <w:p w14:paraId="00669085" w14:textId="72570846" w:rsidR="00094ADC" w:rsidRPr="00094ADC" w:rsidRDefault="00094ADC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FF0000"/>
        </w:rPr>
      </w:pPr>
      <w:r w:rsidRPr="00094ADC">
        <w:rPr>
          <w:rFonts w:ascii="var(--colab-code-font-family)" w:hAnsi="var(--colab-code-font-family)"/>
          <w:color w:val="FF0000"/>
        </w:rPr>
        <w:t>Y = w0 + w1(</w:t>
      </w:r>
      <w:proofErr w:type="spellStart"/>
      <w:r w:rsidRPr="00094ADC">
        <w:rPr>
          <w:rFonts w:ascii="var(--colab-code-font-family)" w:hAnsi="var(--colab-code-font-family)"/>
          <w:color w:val="FF0000"/>
        </w:rPr>
        <w:t>smoker_yes</w:t>
      </w:r>
      <w:proofErr w:type="spellEnd"/>
      <w:r w:rsidRPr="00094ADC">
        <w:rPr>
          <w:rFonts w:ascii="var(--colab-code-font-family)" w:hAnsi="var(--colab-code-font-family)"/>
          <w:color w:val="FF0000"/>
        </w:rPr>
        <w:t xml:space="preserve">)  </w:t>
      </w:r>
    </w:p>
    <w:p w14:paraId="6E2E0CF5" w14:textId="7A50AFCE" w:rsidR="00094ADC" w:rsidRPr="00094ADC" w:rsidRDefault="00094ADC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FF0000"/>
        </w:rPr>
      </w:pPr>
      <w:r w:rsidRPr="00094ADC">
        <w:rPr>
          <w:rFonts w:ascii="var(--colab-code-font-family)" w:hAnsi="var(--colab-code-font-family)"/>
          <w:color w:val="FF0000"/>
        </w:rPr>
        <w:t>Y = -0.0129 + 0.789(</w:t>
      </w:r>
      <w:proofErr w:type="spellStart"/>
      <w:r w:rsidRPr="00094ADC">
        <w:rPr>
          <w:rFonts w:ascii="var(--colab-code-font-family)" w:hAnsi="var(--colab-code-font-family)"/>
          <w:color w:val="FF0000"/>
        </w:rPr>
        <w:t>smoker_yes</w:t>
      </w:r>
      <w:proofErr w:type="spellEnd"/>
      <w:r w:rsidRPr="00094ADC">
        <w:rPr>
          <w:rFonts w:ascii="var(--colab-code-font-family)" w:hAnsi="var(--colab-code-font-family)"/>
          <w:color w:val="FF0000"/>
        </w:rPr>
        <w:t xml:space="preserve">) </w:t>
      </w:r>
      <w:proofErr w:type="gramStart"/>
      <w:r w:rsidRPr="00094ADC">
        <w:rPr>
          <w:rFonts w:ascii="var(--colab-code-font-family)" w:hAnsi="var(--colab-code-font-family)"/>
          <w:color w:val="FF0000"/>
        </w:rPr>
        <w:t>+….</w:t>
      </w:r>
      <w:proofErr w:type="gramEnd"/>
      <w:r w:rsidRPr="00094ADC">
        <w:rPr>
          <w:rFonts w:ascii="var(--colab-code-font-family)" w:hAnsi="var(--colab-code-font-family)"/>
          <w:color w:val="FF0000"/>
        </w:rPr>
        <w:t>.</w:t>
      </w:r>
    </w:p>
    <w:p w14:paraId="04756FF2" w14:textId="77777777" w:rsidR="00094ADC" w:rsidRPr="00094ADC" w:rsidRDefault="00094ADC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FF0000"/>
        </w:rPr>
      </w:pPr>
    </w:p>
    <w:p w14:paraId="1CF81F49" w14:textId="568BAA9E" w:rsidR="000312F0" w:rsidRDefault="000312F0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FF0000"/>
        </w:rPr>
      </w:pPr>
      <w:r w:rsidRPr="00094ADC">
        <w:rPr>
          <w:rFonts w:ascii="var(--colab-code-font-family)" w:hAnsi="var(--colab-code-font-family)"/>
          <w:color w:val="FF0000"/>
        </w:rPr>
        <w:t xml:space="preserve">P </w:t>
      </w:r>
      <w:proofErr w:type="spellStart"/>
      <w:r w:rsidRPr="00094ADC">
        <w:rPr>
          <w:rFonts w:ascii="var(--colab-code-font-family)" w:hAnsi="var(--colab-code-font-family)"/>
          <w:color w:val="FF0000"/>
        </w:rPr>
        <w:t>value</w:t>
      </w:r>
      <w:proofErr w:type="spellEnd"/>
      <w:r w:rsidR="005D73EE">
        <w:rPr>
          <w:rFonts w:ascii="var(--colab-code-font-family)" w:hAnsi="var(--colab-code-font-family)"/>
          <w:color w:val="FF0000"/>
        </w:rPr>
        <w:t xml:space="preserve">   descarte las variables mayores a 0.05 y vuelva a correr modelo</w:t>
      </w:r>
    </w:p>
    <w:p w14:paraId="471D6064" w14:textId="4D07B2DF" w:rsidR="00B458FB" w:rsidRDefault="00B458FB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FF0000"/>
        </w:rPr>
      </w:pPr>
    </w:p>
    <w:p w14:paraId="3B65E6FC" w14:textId="01DB0467" w:rsidR="00B458FB" w:rsidRDefault="00B458FB" w:rsidP="00B458FB">
      <w:pPr>
        <w:pStyle w:val="HTMLPreformatted"/>
        <w:spacing w:line="285" w:lineRule="atLeast"/>
        <w:rPr>
          <w:rFonts w:ascii="var(--colab-code-font-family)" w:hAnsi="var(--colab-code-font-family)"/>
          <w:color w:val="FF0000"/>
        </w:rPr>
      </w:pPr>
      <w:proofErr w:type="spellStart"/>
      <w:r w:rsidRPr="00B458FB">
        <w:rPr>
          <w:rFonts w:ascii="var(--colab-code-font-family)" w:hAnsi="var(--colab-code-font-family)"/>
          <w:color w:val="FF0000"/>
        </w:rPr>
        <w:t>X_cols</w:t>
      </w:r>
      <w:proofErr w:type="spellEnd"/>
      <w:proofErr w:type="gramStart"/>
      <w:r w:rsidRPr="00B458FB">
        <w:rPr>
          <w:rFonts w:ascii="var(--colab-code-font-family)" w:hAnsi="var(--colab-code-font-family)"/>
          <w:color w:val="FF0000"/>
        </w:rPr>
        <w:t>=[</w:t>
      </w:r>
      <w:proofErr w:type="gramEnd"/>
      <w:r w:rsidRPr="00B458FB">
        <w:rPr>
          <w:rFonts w:ascii="var(--colab-code-font-family)" w:hAnsi="var(--colab-code-font-family)"/>
          <w:color w:val="FF0000"/>
        </w:rPr>
        <w:t>'</w:t>
      </w:r>
      <w:proofErr w:type="spellStart"/>
      <w:r>
        <w:rPr>
          <w:rFonts w:ascii="var(--colab-code-font-family)" w:hAnsi="var(--colab-code-font-family)"/>
          <w:color w:val="FF0000"/>
        </w:rPr>
        <w:t>smoker_yes</w:t>
      </w:r>
      <w:proofErr w:type="spellEnd"/>
      <w:r>
        <w:rPr>
          <w:rFonts w:ascii="var(--colab-code-font-family)" w:hAnsi="var(--colab-code-font-family)"/>
          <w:color w:val="FF0000"/>
        </w:rPr>
        <w:t>’, ‘</w:t>
      </w:r>
      <w:proofErr w:type="spellStart"/>
      <w:r>
        <w:rPr>
          <w:rFonts w:ascii="var(--colab-code-font-family)" w:hAnsi="var(--colab-code-font-family)"/>
          <w:color w:val="FF0000"/>
        </w:rPr>
        <w:t>age</w:t>
      </w:r>
      <w:proofErr w:type="spellEnd"/>
      <w:r>
        <w:rPr>
          <w:rFonts w:ascii="var(--colab-code-font-family)" w:hAnsi="var(--colab-code-font-family)"/>
          <w:color w:val="FF0000"/>
        </w:rPr>
        <w:t>’,’</w:t>
      </w:r>
      <w:proofErr w:type="spellStart"/>
      <w:r>
        <w:rPr>
          <w:rFonts w:ascii="var(--colab-code-font-family)" w:hAnsi="var(--colab-code-font-family)"/>
          <w:color w:val="FF0000"/>
        </w:rPr>
        <w:t>bmi</w:t>
      </w:r>
      <w:proofErr w:type="spellEnd"/>
      <w:r>
        <w:rPr>
          <w:rFonts w:ascii="var(--colab-code-font-family)" w:hAnsi="var(--colab-code-font-family)"/>
          <w:color w:val="FF0000"/>
        </w:rPr>
        <w:t>’]</w:t>
      </w:r>
    </w:p>
    <w:p w14:paraId="6E99EF9C" w14:textId="267FBD8A" w:rsidR="00B458FB" w:rsidRDefault="00B458FB" w:rsidP="00B458FB">
      <w:pPr>
        <w:pStyle w:val="HTMLPreformatted"/>
        <w:spacing w:line="285" w:lineRule="atLeast"/>
        <w:rPr>
          <w:rStyle w:val="mtk1"/>
          <w:rFonts w:ascii="var(--colab-code-font-family)" w:hAnsi="var(--colab-code-font-family)"/>
          <w:color w:val="000000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t>y_col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[</w:t>
      </w:r>
      <w:r>
        <w:rPr>
          <w:rStyle w:val="mtk26"/>
          <w:rFonts w:ascii="var(--colab-code-font-family)" w:hAnsi="var(--colab-code-font-family)"/>
          <w:color w:val="A31515"/>
        </w:rPr>
        <w:t>'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charges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'</w:t>
      </w:r>
      <w:r>
        <w:rPr>
          <w:rStyle w:val="mtk1"/>
          <w:rFonts w:ascii="var(--colab-code-font-family)" w:hAnsi="var(--colab-code-font-family)"/>
          <w:color w:val="000000"/>
        </w:rPr>
        <w:t>]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X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df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X_cols</w:t>
      </w:r>
      <w:proofErr w:type="spellEnd"/>
      <w:proofErr w:type="gramStart"/>
      <w:r>
        <w:rPr>
          <w:rStyle w:val="mtk1"/>
          <w:rFonts w:ascii="var(--colab-code-font-family)" w:hAnsi="var(--colab-code-font-family)"/>
          <w:color w:val="000000"/>
        </w:rPr>
        <w:t>].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values</w:t>
      </w:r>
      <w:proofErr w:type="spellEnd"/>
      <w:proofErr w:type="gramEnd"/>
      <w:r>
        <w:rPr>
          <w:rFonts w:ascii="var(--colab-code-font-family)" w:hAnsi="var(--colab-code-font-family)"/>
          <w:color w:val="212121"/>
        </w:rPr>
        <w:br/>
      </w:r>
      <w:r>
        <w:rPr>
          <w:rStyle w:val="mtk1"/>
          <w:rFonts w:ascii="var(--colab-code-font-family)" w:hAnsi="var(--colab-code-font-family)"/>
          <w:color w:val="000000"/>
        </w:rPr>
        <w:t>y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df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[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y_col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].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values</w:t>
      </w:r>
      <w:proofErr w:type="spellEnd"/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train_test_split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X,y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sc_x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StandardScaler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fit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(X)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sc_y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StandardScaler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fit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(y)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sc_x.transform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sc_x.transform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</w:p>
    <w:p w14:paraId="228A1621" w14:textId="77777777" w:rsidR="00B458FB" w:rsidRDefault="00B458FB" w:rsidP="00B458FB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</w:t>
      </w:r>
      <w:proofErr w:type="gramStart"/>
      <w:r>
        <w:rPr>
          <w:rStyle w:val="mtk1"/>
          <w:rFonts w:ascii="var(--colab-code-font-family)" w:hAnsi="var(--colab-code-font-family)"/>
          <w:color w:val="000000"/>
        </w:rPr>
        <w:t>y.transform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y_train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sc_y.transform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model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 = </w:t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LinearRegression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()</w:t>
      </w:r>
      <w:r w:rsidRPr="000312F0">
        <w:rPr>
          <w:rFonts w:ascii="var(--colab-code-font-family)" w:hAnsi="var(--colab-code-font-family)"/>
          <w:b/>
          <w:bCs/>
          <w:color w:val="212121"/>
          <w:highlight w:val="yellow"/>
        </w:rPr>
        <w:br/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model.fit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(</w:t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X_train,y_train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)</w:t>
      </w:r>
      <w:r w:rsidRPr="000312F0">
        <w:rPr>
          <w:rFonts w:ascii="var(--colab-code-font-family)" w:hAnsi="var(--colab-code-font-family)"/>
          <w:b/>
          <w:bCs/>
          <w:color w:val="212121"/>
          <w:highlight w:val="yellow"/>
        </w:rPr>
        <w:br/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y_pred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 = </w:t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model.predict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(</w:t>
      </w:r>
      <w:proofErr w:type="spellStart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X_test</w:t>
      </w:r>
      <w:proofErr w:type="spellEnd"/>
      <w:r w:rsidRPr="000312F0">
        <w:rPr>
          <w:rStyle w:val="mtk1"/>
          <w:rFonts w:ascii="var(--colab-code-font-family)" w:hAnsi="var(--colab-code-font-family)"/>
          <w:b/>
          <w:bCs/>
          <w:color w:val="000000"/>
          <w:highlight w:val="yellow"/>
        </w:rPr>
        <w:t>)</w:t>
      </w:r>
    </w:p>
    <w:p w14:paraId="54B10814" w14:textId="7A76A19C" w:rsidR="005D73EE" w:rsidRDefault="005D73EE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</w:p>
    <w:p w14:paraId="31E73BC8" w14:textId="77777777" w:rsidR="00B458FB" w:rsidRDefault="00B458FB" w:rsidP="00B458FB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  <w:proofErr w:type="spellStart"/>
      <w:r w:rsidRPr="000312F0">
        <w:rPr>
          <w:rStyle w:val="mtk18"/>
          <w:rFonts w:ascii="var(--colab-code-font-family)" w:hAnsi="var(--colab-code-font-family)"/>
          <w:color w:val="AF00DB"/>
          <w:highlight w:val="yellow"/>
        </w:rPr>
        <w:t>from</w:t>
      </w:r>
      <w:proofErr w:type="spellEnd"/>
      <w:r w:rsidRPr="000312F0">
        <w:rPr>
          <w:rStyle w:val="mtk1"/>
          <w:rFonts w:ascii="var(--colab-code-font-family)" w:hAnsi="var(--colab-code-font-family)"/>
          <w:color w:val="000000"/>
          <w:highlight w:val="yellow"/>
        </w:rPr>
        <w:t> </w:t>
      </w:r>
      <w:proofErr w:type="spellStart"/>
      <w:r w:rsidRPr="000312F0">
        <w:rPr>
          <w:rStyle w:val="mtk1"/>
          <w:rFonts w:ascii="var(--colab-code-font-family)" w:hAnsi="var(--colab-code-font-family)"/>
          <w:color w:val="000000"/>
          <w:highlight w:val="yellow"/>
        </w:rPr>
        <w:t>regressors</w:t>
      </w:r>
      <w:proofErr w:type="spellEnd"/>
      <w:r w:rsidRPr="000312F0">
        <w:rPr>
          <w:rStyle w:val="mtk1"/>
          <w:rFonts w:ascii="var(--colab-code-font-family)" w:hAnsi="var(--colab-code-font-family)"/>
          <w:color w:val="000000"/>
          <w:highlight w:val="yellow"/>
        </w:rPr>
        <w:t> </w:t>
      </w:r>
      <w:proofErr w:type="spellStart"/>
      <w:r w:rsidRPr="000312F0">
        <w:rPr>
          <w:rStyle w:val="mtk18"/>
          <w:rFonts w:ascii="var(--colab-code-font-family)" w:hAnsi="var(--colab-code-font-family)"/>
          <w:color w:val="AF00DB"/>
          <w:highlight w:val="yellow"/>
        </w:rPr>
        <w:t>import</w:t>
      </w:r>
      <w:proofErr w:type="spellEnd"/>
      <w:r w:rsidRPr="000312F0">
        <w:rPr>
          <w:rStyle w:val="mtk1"/>
          <w:rFonts w:ascii="var(--colab-code-font-family)" w:hAnsi="var(--colab-code-font-family)"/>
          <w:color w:val="000000"/>
          <w:highlight w:val="yellow"/>
        </w:rPr>
        <w:t> </w:t>
      </w:r>
      <w:proofErr w:type="spellStart"/>
      <w:r w:rsidRPr="000312F0">
        <w:rPr>
          <w:rStyle w:val="mtk1"/>
          <w:rFonts w:ascii="var(--colab-code-font-family)" w:hAnsi="var(--colab-code-font-family)"/>
          <w:color w:val="000000"/>
          <w:highlight w:val="yellow"/>
        </w:rPr>
        <w:t>stats</w:t>
      </w:r>
      <w:proofErr w:type="spellEnd"/>
      <w:r>
        <w:rPr>
          <w:rFonts w:ascii="var(--colab-code-font-family)" w:hAnsi="var(--colab-code-font-family)"/>
          <w:color w:val="212121"/>
        </w:rPr>
        <w:br/>
      </w:r>
      <w:proofErr w:type="spellStart"/>
      <w:proofErr w:type="gramStart"/>
      <w:r>
        <w:rPr>
          <w:rStyle w:val="mtk1"/>
          <w:rFonts w:ascii="var(--colab-code-font-family)" w:hAnsi="var(--colab-code-font-family)"/>
          <w:color w:val="000000"/>
        </w:rPr>
        <w:t>model.intercept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_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model.intercept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_[</w:t>
      </w:r>
      <w:r>
        <w:rPr>
          <w:rStyle w:val="mtk11"/>
          <w:rFonts w:ascii="var(--colab-code-font-family)" w:hAnsi="var(--colab-code-font-family)"/>
          <w:color w:val="09885A"/>
        </w:rPr>
        <w:t>0</w:t>
      </w:r>
      <w:r>
        <w:rPr>
          <w:rStyle w:val="mtk1"/>
          <w:rFonts w:ascii="var(--colab-code-font-family)" w:hAnsi="var(--colab-code-font-family)"/>
          <w:color w:val="000000"/>
        </w:rPr>
        <w:t>]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model.coef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_ = model.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coef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_.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reshape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-1</w:t>
      </w:r>
      <w:r>
        <w:rPr>
          <w:rStyle w:val="mtk1"/>
          <w:rFonts w:ascii="var(--colab-code-font-family)" w:hAnsi="var(--colab-code-font-family)"/>
          <w:color w:val="000000"/>
        </w:rPr>
        <w:t>)</w:t>
      </w:r>
    </w:p>
    <w:p w14:paraId="0EED2D1E" w14:textId="77777777" w:rsidR="00B458FB" w:rsidRDefault="00B458FB" w:rsidP="00B458FB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39A9607C">
          <v:rect id="_x0000_i1043" style="width:0;height:1.5pt" o:hralign="center" o:hrstd="t" o:hr="t" fillcolor="#a0a0a0" stroked="f"/>
        </w:pict>
      </w:r>
    </w:p>
    <w:p w14:paraId="3BE899FC" w14:textId="77777777" w:rsidR="00B458FB" w:rsidRDefault="00B458FB" w:rsidP="00B458FB">
      <w:pPr>
        <w:pStyle w:val="HTMLPreformatted"/>
        <w:spacing w:line="285" w:lineRule="atLeast"/>
        <w:ind w:left="90"/>
        <w:rPr>
          <w:rStyle w:val="mtk1"/>
          <w:rFonts w:ascii="var(--colab-code-font-family)" w:hAnsi="var(--colab-code-font-family)"/>
          <w:color w:val="000000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</w:t>
      </w:r>
      <w:proofErr w:type="gramStart"/>
      <w:r>
        <w:rPr>
          <w:rStyle w:val="mtk1"/>
          <w:rFonts w:ascii="var(--colab-code-font-family)" w:hAnsi="var(--colab-code-font-family)"/>
          <w:color w:val="000000"/>
        </w:rPr>
        <w:t>test.reshape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-1</w:t>
      </w:r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4"/>
          <w:rFonts w:ascii="var(--colab-code-font-family)" w:hAnsi="var(--colab-code-font-family)"/>
          <w:color w:val="795E26"/>
        </w:rPr>
        <w:lastRenderedPageBreak/>
        <w:t>print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26"/>
          <w:rFonts w:ascii="var(--colab-code-font-family)" w:hAnsi="var(--colab-code-font-family)"/>
          <w:color w:val="A31515"/>
        </w:rPr>
        <w:t>"==========</w:t>
      </w:r>
      <w:proofErr w:type="spellStart"/>
      <w:r>
        <w:rPr>
          <w:rStyle w:val="mtk26"/>
          <w:rFonts w:ascii="var(--colab-code-font-family)" w:hAnsi="var(--colab-code-font-family)"/>
          <w:color w:val="A31515"/>
        </w:rPr>
        <w:t>Summary</w:t>
      </w:r>
      <w:proofErr w:type="spellEnd"/>
      <w:r>
        <w:rPr>
          <w:rStyle w:val="mtk26"/>
          <w:rFonts w:ascii="var(--colab-code-font-family)" w:hAnsi="var(--colab-code-font-family)"/>
          <w:color w:val="A31515"/>
        </w:rPr>
        <w:t>=========="</w:t>
      </w:r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stats.summary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model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X_cols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</w:p>
    <w:p w14:paraId="3422E49E" w14:textId="77777777" w:rsidR="00B458FB" w:rsidRDefault="00B458FB" w:rsidP="00696A8F">
      <w:pPr>
        <w:pStyle w:val="HTMLPreformatted"/>
        <w:spacing w:line="285" w:lineRule="atLeast"/>
        <w:ind w:left="90"/>
        <w:rPr>
          <w:rFonts w:ascii="var(--colab-code-font-family)" w:hAnsi="var(--colab-code-font-family)"/>
          <w:color w:val="212121"/>
        </w:rPr>
      </w:pPr>
    </w:p>
    <w:p w14:paraId="701C6B9D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1BC4801E">
          <v:rect id="_x0000_i1040" style="width:0;height:1.5pt" o:hralign="center" o:hrstd="t" o:hr="t" fillcolor="#a0a0a0" stroked="f"/>
        </w:pict>
      </w:r>
    </w:p>
    <w:p w14:paraId="0D596185" w14:textId="77777777" w:rsidR="00696A8F" w:rsidRDefault="00696A8F" w:rsidP="00696A8F">
      <w:pPr>
        <w:pStyle w:val="NormalWeb"/>
        <w:spacing w:before="120" w:beforeAutospacing="0" w:after="90" w:afterAutospacing="0"/>
        <w:rPr>
          <w:rFonts w:ascii="Roboto" w:hAnsi="Roboto"/>
          <w:color w:val="212121"/>
        </w:rPr>
      </w:pPr>
      <w:r>
        <w:rPr>
          <w:rFonts w:ascii="Roboto" w:hAnsi="Roboto"/>
          <w:color w:val="212121"/>
        </w:rPr>
        <w:t>Finalmente tenemos la función que calcula los residuales. Es importante notar que es una simple resta entre los valores reales y los predichos.</w:t>
      </w:r>
    </w:p>
    <w:p w14:paraId="38FEEBFB" w14:textId="77777777" w:rsidR="00696A8F" w:rsidRDefault="007C2E10" w:rsidP="00696A8F">
      <w:pPr>
        <w:spacing w:before="75"/>
        <w:rPr>
          <w:rFonts w:ascii="Roboto" w:hAnsi="Roboto"/>
          <w:color w:val="212121"/>
          <w:sz w:val="21"/>
          <w:szCs w:val="21"/>
        </w:rPr>
      </w:pPr>
      <w:r>
        <w:rPr>
          <w:rFonts w:ascii="Roboto" w:hAnsi="Roboto"/>
          <w:color w:val="212121"/>
          <w:sz w:val="21"/>
          <w:szCs w:val="21"/>
        </w:rPr>
        <w:pict w14:anchorId="5C73BF8F">
          <v:rect id="_x0000_i1041" style="width:0;height:1.5pt" o:hralign="center" o:hrstd="t" o:hr="t" fillcolor="#a0a0a0" stroked="f"/>
        </w:pict>
      </w:r>
    </w:p>
    <w:p w14:paraId="7AFE5140" w14:textId="02BD3482" w:rsidR="00696A8F" w:rsidRDefault="00696A8F" w:rsidP="00696A8F">
      <w:pPr>
        <w:pStyle w:val="HTMLPreformatted"/>
        <w:spacing w:after="240" w:line="285" w:lineRule="atLeast"/>
        <w:ind w:left="90"/>
        <w:rPr>
          <w:rStyle w:val="mtk1"/>
          <w:rFonts w:ascii="var(--colab-code-font-family)" w:hAnsi="var(--colab-code-font-family)"/>
          <w:color w:val="000000"/>
        </w:rPr>
      </w:pPr>
      <w:proofErr w:type="spellStart"/>
      <w:r>
        <w:rPr>
          <w:rStyle w:val="mtk1"/>
          <w:rFonts w:ascii="var(--colab-code-font-family)" w:hAnsi="var(--colab-code-font-family)"/>
          <w:color w:val="000000"/>
        </w:rPr>
        <w:t>residuals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 = </w:t>
      </w:r>
      <w:proofErr w:type="spellStart"/>
      <w:proofErr w:type="gramStart"/>
      <w:r>
        <w:rPr>
          <w:rStyle w:val="mtk1"/>
          <w:rFonts w:ascii="var(--colab-code-font-family)" w:hAnsi="var(--colab-code-font-family)"/>
          <w:color w:val="000000"/>
        </w:rPr>
        <w:t>np.subtract</w:t>
      </w:r>
      <w:proofErr w:type="spellEnd"/>
      <w:proofErr w:type="gram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y_test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y_pred.reshape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r>
        <w:rPr>
          <w:rStyle w:val="mtk11"/>
          <w:rFonts w:ascii="var(--colab-code-font-family)" w:hAnsi="var(--colab-code-font-family)"/>
          <w:color w:val="09885A"/>
        </w:rPr>
        <w:t>-1</w:t>
      </w:r>
      <w:r>
        <w:rPr>
          <w:rStyle w:val="mtk1"/>
          <w:rFonts w:ascii="var(--colab-code-font-family)" w:hAnsi="var(--colab-code-font-family)"/>
          <w:color w:val="000000"/>
        </w:rPr>
        <w:t>))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plt.scatter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y_pred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, </w:t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residuals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)</w:t>
      </w:r>
      <w:r>
        <w:rPr>
          <w:rFonts w:ascii="var(--colab-code-font-family)" w:hAnsi="var(--colab-code-font-family)"/>
          <w:color w:val="212121"/>
        </w:rPr>
        <w:br/>
      </w:r>
      <w:proofErr w:type="spellStart"/>
      <w:r>
        <w:rPr>
          <w:rStyle w:val="mtk1"/>
          <w:rFonts w:ascii="var(--colab-code-font-family)" w:hAnsi="var(--colab-code-font-family)"/>
          <w:color w:val="000000"/>
        </w:rPr>
        <w:t>plt.show</w:t>
      </w:r>
      <w:proofErr w:type="spellEnd"/>
      <w:r>
        <w:rPr>
          <w:rStyle w:val="mtk1"/>
          <w:rFonts w:ascii="var(--colab-code-font-family)" w:hAnsi="var(--colab-code-font-family)"/>
          <w:color w:val="000000"/>
        </w:rPr>
        <w:t>()</w:t>
      </w:r>
    </w:p>
    <w:p w14:paraId="7D2AFD27" w14:textId="00969AF9" w:rsidR="00696A8F" w:rsidRPr="00A57218" w:rsidRDefault="006A1F12" w:rsidP="00A57218">
      <w:pPr>
        <w:pStyle w:val="HTMLPreformatted"/>
        <w:spacing w:after="240" w:line="285" w:lineRule="atLeast"/>
        <w:ind w:left="90"/>
        <w:rPr>
          <w:rFonts w:ascii="var(--colab-code-font-family)" w:hAnsi="var(--colab-code-font-family)"/>
          <w:color w:val="212121"/>
        </w:rPr>
      </w:pPr>
      <w:r>
        <w:rPr>
          <w:rFonts w:ascii="var(--colab-code-font-family)" w:hAnsi="var(--colab-code-font-family)"/>
          <w:noProof/>
          <w:color w:val="212121"/>
        </w:rPr>
        <w:drawing>
          <wp:inline distT="0" distB="0" distL="0" distR="0" wp14:anchorId="5C9FD51B" wp14:editId="1D6811F5">
            <wp:extent cx="2083837" cy="145289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4228" cy="1460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96A8F" w:rsidRPr="00A57218" w:rsidSect="00696A8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var(--colab-code-font-family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14D1F"/>
    <w:multiLevelType w:val="multilevel"/>
    <w:tmpl w:val="A6A8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DF026E"/>
    <w:multiLevelType w:val="multilevel"/>
    <w:tmpl w:val="AFA4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BF7358"/>
    <w:multiLevelType w:val="multilevel"/>
    <w:tmpl w:val="932EC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8F"/>
    <w:rsid w:val="000312F0"/>
    <w:rsid w:val="0006217D"/>
    <w:rsid w:val="00094ADC"/>
    <w:rsid w:val="001D5579"/>
    <w:rsid w:val="00544E7B"/>
    <w:rsid w:val="005D73EE"/>
    <w:rsid w:val="00696A8F"/>
    <w:rsid w:val="006A1F12"/>
    <w:rsid w:val="00787405"/>
    <w:rsid w:val="007C2E10"/>
    <w:rsid w:val="00A57218"/>
    <w:rsid w:val="00B458FB"/>
    <w:rsid w:val="00BB050D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9F236"/>
  <w15:chartTrackingRefBased/>
  <w15:docId w15:val="{85ACAB78-05C0-4788-BEAF-C96402195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paragraph" w:styleId="Heading1">
    <w:name w:val="heading 1"/>
    <w:basedOn w:val="Normal"/>
    <w:link w:val="Heading1Char"/>
    <w:uiPriority w:val="9"/>
    <w:qFormat/>
    <w:rsid w:val="00696A8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SV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A8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A8F"/>
    <w:rPr>
      <w:rFonts w:ascii="Times New Roman" w:eastAsia="Times New Roman" w:hAnsi="Times New Roman" w:cs="Times New Roman"/>
      <w:b/>
      <w:bCs/>
      <w:kern w:val="36"/>
      <w:sz w:val="48"/>
      <w:szCs w:val="48"/>
      <w:lang w:val="es-SV" w:eastAsia="es-SV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A8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SV"/>
    </w:rPr>
  </w:style>
  <w:style w:type="paragraph" w:styleId="NormalWeb">
    <w:name w:val="Normal (Web)"/>
    <w:basedOn w:val="Normal"/>
    <w:uiPriority w:val="99"/>
    <w:semiHidden/>
    <w:unhideWhenUsed/>
    <w:rsid w:val="00696A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SV"/>
    </w:rPr>
  </w:style>
  <w:style w:type="character" w:styleId="Hyperlink">
    <w:name w:val="Hyperlink"/>
    <w:basedOn w:val="DefaultParagraphFont"/>
    <w:uiPriority w:val="99"/>
    <w:semiHidden/>
    <w:unhideWhenUsed/>
    <w:rsid w:val="00696A8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696A8F"/>
    <w:rPr>
      <w:b/>
      <w:bCs/>
    </w:rPr>
  </w:style>
  <w:style w:type="character" w:customStyle="1" w:styleId="mtk6">
    <w:name w:val="mtk6"/>
    <w:basedOn w:val="DefaultParagraphFont"/>
    <w:rsid w:val="00696A8F"/>
  </w:style>
  <w:style w:type="character" w:customStyle="1" w:styleId="mtk1">
    <w:name w:val="mtk1"/>
    <w:basedOn w:val="DefaultParagraphFont"/>
    <w:rsid w:val="00696A8F"/>
  </w:style>
  <w:style w:type="paragraph" w:styleId="HTMLPreformatted">
    <w:name w:val="HTML Preformatted"/>
    <w:basedOn w:val="Normal"/>
    <w:link w:val="HTMLPreformattedChar"/>
    <w:uiPriority w:val="99"/>
    <w:unhideWhenUsed/>
    <w:rsid w:val="00696A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S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6A8F"/>
    <w:rPr>
      <w:rFonts w:ascii="Courier New" w:eastAsia="Times New Roman" w:hAnsi="Courier New" w:cs="Courier New"/>
      <w:sz w:val="20"/>
      <w:szCs w:val="20"/>
      <w:lang w:val="es-SV" w:eastAsia="es-SV"/>
    </w:rPr>
  </w:style>
  <w:style w:type="character" w:customStyle="1" w:styleId="mtk11">
    <w:name w:val="mtk11"/>
    <w:basedOn w:val="DefaultParagraphFont"/>
    <w:rsid w:val="00696A8F"/>
  </w:style>
  <w:style w:type="character" w:customStyle="1" w:styleId="mtk18">
    <w:name w:val="mtk18"/>
    <w:basedOn w:val="DefaultParagraphFont"/>
    <w:rsid w:val="00696A8F"/>
  </w:style>
  <w:style w:type="character" w:customStyle="1" w:styleId="mtk26">
    <w:name w:val="mtk26"/>
    <w:basedOn w:val="DefaultParagraphFont"/>
    <w:rsid w:val="00696A8F"/>
  </w:style>
  <w:style w:type="character" w:customStyle="1" w:styleId="mtk13">
    <w:name w:val="mtk13"/>
    <w:basedOn w:val="DefaultParagraphFont"/>
    <w:rsid w:val="00696A8F"/>
  </w:style>
  <w:style w:type="character" w:customStyle="1" w:styleId="mtk14">
    <w:name w:val="mtk14"/>
    <w:basedOn w:val="DefaultParagraphFont"/>
    <w:rsid w:val="00696A8F"/>
  </w:style>
  <w:style w:type="character" w:styleId="HTMLCode">
    <w:name w:val="HTML Code"/>
    <w:basedOn w:val="DefaultParagraphFont"/>
    <w:uiPriority w:val="99"/>
    <w:semiHidden/>
    <w:unhideWhenUsed/>
    <w:rsid w:val="0006217D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62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05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86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03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6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75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9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8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14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1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7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155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365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0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22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9735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991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38101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59800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281895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2710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3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765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32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5413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6216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2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5730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1537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1983596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7515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3365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97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20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5262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8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3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11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0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2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839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4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2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93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319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5199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4893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6619121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06805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6748589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2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0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9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64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34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650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7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0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27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46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3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422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7575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95505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1366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0773578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79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2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1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86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498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098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34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14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3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73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17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5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624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39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2112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841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034095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35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18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8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066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199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949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398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30227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7217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66107806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1333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1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1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7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23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28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94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9978078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0252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1808498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136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571627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9230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501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8426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260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819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5681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307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4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69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65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1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5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7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1885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2139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35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437291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6017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0362219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4246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65234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2871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261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079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965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1114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721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44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951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14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05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347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74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86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19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092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7987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39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765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112467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064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905963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30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9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9800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613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815429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1768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6279112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210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288486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295701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209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2311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97785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529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3754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98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0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50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9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092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61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31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36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92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184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591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723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547532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2588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618199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556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714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95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7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765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827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595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3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7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3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9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8743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16199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35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4289731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059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9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1930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41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45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841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80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112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12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153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298317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9324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24444044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8878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13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3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4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1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326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565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0742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7827029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11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6437219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00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74518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27025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710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7228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6161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5083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030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4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1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9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618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37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286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143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01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521694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8071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272855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868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38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13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281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0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858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0247563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218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13250400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903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909583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513314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424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6471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17370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425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070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62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03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1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5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764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19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48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664865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862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00691162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825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25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607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7586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1491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55581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337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3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27073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5244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005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406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5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6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48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7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1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45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9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72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6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3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4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28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8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851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732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58202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4719610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999493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615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63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7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64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528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653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249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26066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83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33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94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30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73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258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4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9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59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57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607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88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325262">
                                      <w:marLeft w:val="0"/>
                                      <w:marRight w:val="0"/>
                                      <w:marTop w:val="7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448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28431261">
                          <w:marLeft w:val="0"/>
                          <w:marRight w:val="12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968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86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0986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3336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4769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1273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90013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262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4073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kaggle.com/mirichoi0218/insuranc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1076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8</cp:revision>
  <dcterms:created xsi:type="dcterms:W3CDTF">2022-02-13T00:43:00Z</dcterms:created>
  <dcterms:modified xsi:type="dcterms:W3CDTF">2022-02-13T04:02:00Z</dcterms:modified>
</cp:coreProperties>
</file>