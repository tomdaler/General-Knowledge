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1BA5" w14:textId="77777777" w:rsidR="00DD487B" w:rsidRDefault="00DD487B" w:rsidP="00DD487B">
      <w:pPr>
        <w:spacing w:after="0"/>
      </w:pPr>
      <w:r>
        <w:t xml:space="preserve">Como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atipicos</w:t>
      </w:r>
      <w:proofErr w:type="spellEnd"/>
    </w:p>
    <w:p w14:paraId="795B44CE" w14:textId="77777777" w:rsidR="00DD487B" w:rsidRDefault="00DD487B" w:rsidP="00DD487B">
      <w:pPr>
        <w:spacing w:after="0"/>
      </w:pPr>
    </w:p>
    <w:p w14:paraId="3D6B980F" w14:textId="77777777" w:rsidR="00DD487B" w:rsidRDefault="00DD487B" w:rsidP="00DD487B">
      <w:pPr>
        <w:spacing w:after="0"/>
      </w:pPr>
      <w:r>
        <w:t xml:space="preserve">1) Z-score: </w:t>
      </w:r>
      <w:proofErr w:type="spellStart"/>
      <w:r>
        <w:t>distancia</w:t>
      </w:r>
      <w:proofErr w:type="spellEnd"/>
      <w:r>
        <w:t xml:space="preserve"> de media</w:t>
      </w:r>
    </w:p>
    <w:p w14:paraId="63B54FCA" w14:textId="77777777" w:rsidR="00DD487B" w:rsidRDefault="00DD487B" w:rsidP="00DD487B">
      <w:pPr>
        <w:spacing w:after="0"/>
      </w:pPr>
    </w:p>
    <w:p w14:paraId="3DC2D824" w14:textId="77777777" w:rsidR="00DD487B" w:rsidRDefault="00DD487B" w:rsidP="00DD487B">
      <w:pPr>
        <w:spacing w:after="0"/>
      </w:pPr>
      <w:r>
        <w:t xml:space="preserve">2) DBSCAN: </w:t>
      </w:r>
      <w:proofErr w:type="spellStart"/>
      <w:r>
        <w:t>tecnicas</w:t>
      </w:r>
      <w:proofErr w:type="spellEnd"/>
      <w:r>
        <w:t xml:space="preserve"> de clustering</w:t>
      </w:r>
    </w:p>
    <w:p w14:paraId="76EABC29" w14:textId="77777777" w:rsidR="00DD487B" w:rsidRDefault="00DD487B" w:rsidP="00DD487B">
      <w:pPr>
        <w:spacing w:after="0"/>
      </w:pPr>
    </w:p>
    <w:p w14:paraId="26415DFE" w14:textId="77777777" w:rsidR="00DD487B" w:rsidRDefault="00DD487B" w:rsidP="00DD487B">
      <w:pPr>
        <w:spacing w:after="0"/>
      </w:pPr>
      <w:r>
        <w:t xml:space="preserve">3) </w:t>
      </w:r>
      <w:proofErr w:type="spellStart"/>
      <w:r>
        <w:t>Cuartiles</w:t>
      </w:r>
      <w:proofErr w:type="spellEnd"/>
    </w:p>
    <w:p w14:paraId="34BF9EBC" w14:textId="77777777" w:rsidR="00DD487B" w:rsidRDefault="00DD487B" w:rsidP="00DD487B">
      <w:pPr>
        <w:spacing w:after="0"/>
      </w:pPr>
      <w:r>
        <w:t xml:space="preserve">Si q&lt;Q1 - 1.5 * IQR  </w:t>
      </w:r>
    </w:p>
    <w:p w14:paraId="36395462" w14:textId="77777777" w:rsidR="00DD487B" w:rsidRDefault="00DD487B" w:rsidP="00DD487B">
      <w:pPr>
        <w:spacing w:after="0"/>
      </w:pPr>
      <w:r>
        <w:t xml:space="preserve">Si q&gt;Q3 - 1.5 * IQR </w:t>
      </w:r>
    </w:p>
    <w:p w14:paraId="50671562" w14:textId="2C2620AC" w:rsidR="00DD487B" w:rsidRDefault="00DD487B" w:rsidP="00DD487B">
      <w:pPr>
        <w:spacing w:after="0"/>
      </w:pPr>
    </w:p>
    <w:p w14:paraId="4DC03994" w14:textId="76E28BE0" w:rsidR="00DD487B" w:rsidRDefault="00DD487B" w:rsidP="00DD487B">
      <w:pPr>
        <w:spacing w:after="0"/>
      </w:pPr>
      <w:r>
        <w:rPr>
          <w:noProof/>
        </w:rPr>
        <w:drawing>
          <wp:inline distT="0" distB="0" distL="0" distR="0" wp14:anchorId="070F9F4B" wp14:editId="5728D637">
            <wp:extent cx="2511047" cy="96959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29" cy="9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2C04" w14:textId="77777777" w:rsidR="00DD487B" w:rsidRDefault="00DD487B" w:rsidP="00DD487B">
      <w:pPr>
        <w:spacing w:after="0"/>
      </w:pPr>
      <w:proofErr w:type="spellStart"/>
      <w:r>
        <w:t>Esta</w:t>
      </w:r>
      <w:proofErr w:type="spellEnd"/>
      <w:r>
        <w:t xml:space="preserve"> mas </w:t>
      </w:r>
      <w:proofErr w:type="spellStart"/>
      <w:r>
        <w:t>abajo</w:t>
      </w:r>
      <w:proofErr w:type="spellEnd"/>
      <w:r>
        <w:t xml:space="preserve"> o mas </w:t>
      </w:r>
      <w:proofErr w:type="spellStart"/>
      <w:r>
        <w:t>arriba</w:t>
      </w:r>
      <w:proofErr w:type="spellEnd"/>
      <w:r>
        <w:t xml:space="preserve"> del </w:t>
      </w:r>
      <w:proofErr w:type="spellStart"/>
      <w:r>
        <w:t>inicio</w:t>
      </w:r>
      <w:proofErr w:type="spellEnd"/>
      <w:r>
        <w:t xml:space="preserve"> o final de </w:t>
      </w:r>
      <w:proofErr w:type="spellStart"/>
      <w:r>
        <w:t>caja</w:t>
      </w:r>
      <w:proofErr w:type="spellEnd"/>
    </w:p>
    <w:p w14:paraId="71216001" w14:textId="77777777" w:rsidR="00DD487B" w:rsidRDefault="00DD487B" w:rsidP="00DD487B">
      <w:pPr>
        <w:spacing w:after="0"/>
      </w:pPr>
    </w:p>
    <w:p w14:paraId="286CFC4D" w14:textId="77777777" w:rsidR="00DD487B" w:rsidRDefault="00DD487B" w:rsidP="00DD487B">
      <w:pPr>
        <w:spacing w:after="0"/>
      </w:pPr>
      <w:r>
        <w:t>Dispersion</w:t>
      </w:r>
    </w:p>
    <w:p w14:paraId="18743CD6" w14:textId="54AEDA77" w:rsidR="00B348FA" w:rsidRDefault="00DD487B" w:rsidP="00DD487B">
      <w:pPr>
        <w:spacing w:after="0"/>
      </w:pPr>
      <w:r>
        <w:t>Boxplot (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caja</w:t>
      </w:r>
      <w:proofErr w:type="spellEnd"/>
      <w:r>
        <w:t>)</w:t>
      </w:r>
    </w:p>
    <w:p w14:paraId="52FFE2F1" w14:textId="3DB21DFA" w:rsidR="00DD487B" w:rsidRDefault="00DD487B" w:rsidP="00DD487B">
      <w:pPr>
        <w:spacing w:after="0"/>
      </w:pPr>
    </w:p>
    <w:p w14:paraId="4059A5D0" w14:textId="77777777" w:rsidR="00DD487B" w:rsidRPr="00DD487B" w:rsidRDefault="00DD487B" w:rsidP="00DD487B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ins w:id="0" w:author="Unknown">
        <w:r w:rsidRPr="00DD487B">
          <w:rPr>
            <w:rFonts w:ascii="Roboto" w:eastAsia="Times New Roman" w:hAnsi="Roboto" w:cs="Times New Roman"/>
            <w:b/>
            <w:bCs/>
            <w:color w:val="EFF3F8"/>
            <w:sz w:val="21"/>
            <w:szCs w:val="21"/>
          </w:rPr>
          <w:t>BSCAN:</w:t>
        </w:r>
      </w:ins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Density-Based Spatial Clustering of Applications with Noise.</w:t>
      </w:r>
    </w:p>
    <w:p w14:paraId="4A3AEBD6" w14:textId="77777777" w:rsidR="00DD487B" w:rsidRPr="00DD487B" w:rsidRDefault="00DD487B" w:rsidP="00DD487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Consiste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considerar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a zonas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muy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densas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clusters,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mientras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los puntos que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carecen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‘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vecinos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’ no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pertenecen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ningún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conjunto y por lo tanto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clasifican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ruido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(o outliers).</w:t>
      </w:r>
    </w:p>
    <w:p w14:paraId="7534E545" w14:textId="77777777" w:rsidR="00DD487B" w:rsidRDefault="00DD487B" w:rsidP="00DD487B">
      <w:pPr>
        <w:spacing w:after="0"/>
      </w:pPr>
    </w:p>
    <w:p w14:paraId="1BA88C96" w14:textId="6210DA33" w:rsidR="00DD487B" w:rsidRDefault="00DD487B" w:rsidP="00DD487B">
      <w:pPr>
        <w:spacing w:after="0"/>
      </w:pPr>
      <w:r>
        <w:t>REGRESIONES ROBUSTAS PARA MANEJAR VALORES ATIPICOS</w:t>
      </w:r>
    </w:p>
    <w:p w14:paraId="3B8FBB4E" w14:textId="77777777" w:rsidR="00DD487B" w:rsidRDefault="00DD487B" w:rsidP="00DD487B">
      <w:pPr>
        <w:spacing w:after="0"/>
      </w:pPr>
    </w:p>
    <w:p w14:paraId="6E11EF32" w14:textId="77777777" w:rsidR="00DD487B" w:rsidRPr="00DD487B" w:rsidRDefault="00DD487B" w:rsidP="00DD487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Resumen</w:t>
      </w:r>
      <w:proofErr w:type="spellEnd"/>
    </w:p>
    <w:p w14:paraId="49446BB8" w14:textId="77777777" w:rsidR="00DD487B" w:rsidRDefault="00DD487B" w:rsidP="00DD487B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Ransac</w:t>
      </w:r>
      <w:proofErr w:type="spellEnd"/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:</w:t>
      </w:r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 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selecciona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aleatoria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asumiendo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esa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muestra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encuentra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dentro de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inliners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, con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estos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entrena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y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compara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su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comportamiento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respecto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a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otros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. Este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procedimiento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repite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tantas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veces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indique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y al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finalizar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escoge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combinación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tenga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mejor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cantidad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inliners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atípicos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puedan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ser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discriminados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forma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efectiva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1124A8C" w14:textId="0F0B8D9D" w:rsidR="00DD487B" w:rsidRPr="00DD487B" w:rsidRDefault="00DD487B" w:rsidP="00DD487B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Ejemplo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:</w:t>
      </w:r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75C2C096" w14:textId="60E547B6" w:rsidR="00DD487B" w:rsidRDefault="00DD487B" w:rsidP="00DD487B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D487B">
        <w:rPr>
          <w:rFonts w:ascii="Roboto" w:eastAsia="Times New Roman" w:hAnsi="Roboto" w:cs="Times New Roman"/>
          <w:noProof/>
          <w:color w:val="EFF3F8"/>
          <w:sz w:val="21"/>
          <w:szCs w:val="21"/>
        </w:rPr>
        <w:lastRenderedPageBreak/>
        <w:drawing>
          <wp:inline distT="0" distB="0" distL="0" distR="0" wp14:anchorId="6A1CCDD9" wp14:editId="72E9D133">
            <wp:extent cx="3480046" cy="3022732"/>
            <wp:effectExtent l="0" t="0" r="635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79" cy="30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F119" w14:textId="77777777" w:rsidR="00DD487B" w:rsidRPr="00DD487B" w:rsidRDefault="00DD487B" w:rsidP="00DD487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4B6331A1" w14:textId="77777777" w:rsidR="00DD487B" w:rsidRPr="00DD487B" w:rsidRDefault="00DD487B" w:rsidP="00DD487B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Huber </w:t>
      </w:r>
      <w:proofErr w:type="spellStart"/>
      <w:r w:rsidRPr="00DD487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Reggresor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: no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elimina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atípicos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sino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penaliza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.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Realiza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entrenamiento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si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error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absoluto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la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perdida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alcanza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cierto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umbral (epsilon) los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son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tratados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atípicos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. El valor por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defecto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de epsilon es 1.35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ya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se ha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demostrado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logra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un 95% de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eficiencia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estadística</w:t>
      </w:r>
      <w:proofErr w:type="spellEnd"/>
      <w:r w:rsidRPr="00DD487B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31ABC29" w14:textId="77777777" w:rsidR="00DD487B" w:rsidRDefault="00DD487B" w:rsidP="00DD487B">
      <w:pPr>
        <w:spacing w:after="0"/>
      </w:pPr>
    </w:p>
    <w:sectPr w:rsidR="00DD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0E3"/>
    <w:multiLevelType w:val="multilevel"/>
    <w:tmpl w:val="B478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36755"/>
    <w:multiLevelType w:val="multilevel"/>
    <w:tmpl w:val="C46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B"/>
    <w:rsid w:val="001D5579"/>
    <w:rsid w:val="00B348FA"/>
    <w:rsid w:val="00D11250"/>
    <w:rsid w:val="00DD487B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6F06"/>
  <w15:chartTrackingRefBased/>
  <w15:docId w15:val="{70D7E957-7DA0-47E0-8B31-E2F99E3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8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2022-01-23T00:10:00Z</dcterms:created>
  <dcterms:modified xsi:type="dcterms:W3CDTF">2022-01-23T00:15:00Z</dcterms:modified>
</cp:coreProperties>
</file>