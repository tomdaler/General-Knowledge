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BB21" w14:textId="77777777" w:rsidR="00C3358F" w:rsidRPr="00C3358F" w:rsidRDefault="00C3358F" w:rsidP="00C3358F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  <w:ins w:id="0" w:author="Unknown">
        <w:r w:rsidRPr="00C3358F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 xml:space="preserve">¿QUÉ VIMOS EN </w:t>
        </w:r>
        <w:proofErr w:type="gramStart"/>
        <w:r w:rsidRPr="00C3358F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>ÉSTA</w:t>
        </w:r>
        <w:proofErr w:type="gramEnd"/>
        <w:r w:rsidRPr="00C3358F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 xml:space="preserve"> CLASE?</w:t>
        </w:r>
      </w:ins>
    </w:p>
    <w:p w14:paraId="510F9D5F" w14:textId="77777777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</w:p>
    <w:p w14:paraId="3C279B22" w14:textId="12A14CE5" w:rsidR="00C3358F" w:rsidRP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Descargar la base de datos </w:t>
      </w:r>
      <w:proofErr w:type="spellStart"/>
      <w:r w:rsidRPr="00C3358F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comprimirda</w:t>
      </w:r>
      <w:proofErr w:type="spellEnd"/>
      <w:r w:rsidRPr="00C3358F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y descomprimirla luego para cargarla a Google Cloud </w:t>
      </w:r>
      <w:proofErr w:type="spellStart"/>
      <w:r w:rsidRPr="00C3358F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Platform</w:t>
      </w:r>
      <w:proofErr w:type="spellEnd"/>
      <w:r w:rsidRPr="00C3358F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(GCP) y poder acceder mediante una URL</w:t>
      </w:r>
    </w:p>
    <w:p w14:paraId="25084981" w14:textId="1ED95CC8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13C92612" w14:textId="26C649F8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2010893C" w14:textId="60121EC6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En Google </w:t>
      </w:r>
      <w:proofErr w:type="spellStart"/>
      <w:r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colab</w:t>
      </w:r>
      <w:proofErr w:type="spellEnd"/>
    </w:p>
    <w:p w14:paraId="32338C37" w14:textId="77777777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56773F64" w14:textId="66F64311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El </w:t>
      </w:r>
      <w:r w:rsidRPr="00C3358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SV"/>
        </w:rPr>
        <w:t>primer paso</w:t>
      </w: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 es importar dos librerías de </w:t>
      </w:r>
      <w:r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Python</w:t>
      </w:r>
    </w:p>
    <w:p w14:paraId="1A072313" w14:textId="77777777" w:rsidR="00C3358F" w:rsidRP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37C7C994" w14:textId="53931A4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os 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para trabajar con sistemas operativos</w:t>
      </w:r>
    </w:p>
    <w:p w14:paraId="068CFBF9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zipfile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para manipular comprimidos</w:t>
      </w:r>
    </w:p>
    <w:p w14:paraId="08FDBDA4" w14:textId="77777777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69AB44B0" w14:textId="6D187A1E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Después en la terminal de tu sistema operativo </w:t>
      </w:r>
      <w:proofErr w:type="gram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ejecuta !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wget</w:t>
      </w:r>
      <w:proofErr w:type="spellEnd"/>
      <w:proofErr w:type="gram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--no-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check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-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certification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o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curl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-k que nos permite poder descargar sin ningún requerimiento ni errores de SSL</w:t>
      </w:r>
    </w:p>
    <w:p w14:paraId="5F11C064" w14:textId="77777777" w:rsidR="00C3358F" w:rsidRP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65E36665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  <w:lang w:eastAsia="es-SV"/>
        </w:rPr>
      </w:pPr>
    </w:p>
    <w:p w14:paraId="6A770DD8" w14:textId="0960E950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  <w:lang w:eastAsia="es-SV"/>
        </w:rPr>
        <w:t># PARA LINUX</w:t>
      </w:r>
    </w:p>
    <w:p w14:paraId="745B059C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!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wget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--no-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check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-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certificate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https:</w:t>
      </w:r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//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storage.googleapis.com</w:t>
      </w:r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/platzi-tf2/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databasesLoadData.zip -O </w:t>
      </w:r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</w:t>
      </w:r>
      <w:proofErr w:type="spellStart"/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tmp</w:t>
      </w:r>
      <w:proofErr w:type="spellEnd"/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databasesLoadData.zip</w:t>
      </w:r>
    </w:p>
    <w:p w14:paraId="1741AEAC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62F33252" w14:textId="470EA0F5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  <w:lang w:eastAsia="es-SV"/>
        </w:rPr>
        <w:t># PARA WINDOWS</w:t>
      </w:r>
    </w:p>
    <w:p w14:paraId="26DE6F59" w14:textId="0F77B331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curl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-k -o </w:t>
      </w:r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/c/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Users</w:t>
      </w:r>
      <w:proofErr w:type="spellEnd"/>
      <w:r w:rsidRPr="00C3358F">
        <w:rPr>
          <w:rFonts w:ascii="Courier New" w:eastAsia="Times New Roman" w:hAnsi="Courier New" w:cs="Courier New"/>
          <w:b/>
          <w:bCs/>
          <w:color w:val="FFFF00"/>
          <w:sz w:val="21"/>
          <w:szCs w:val="21"/>
          <w:shd w:val="clear" w:color="auto" w:fill="0C1633"/>
          <w:lang w:eastAsia="es-SV"/>
        </w:rPr>
        <w:t>/</w:t>
      </w:r>
      <w:proofErr w:type="spellStart"/>
      <w:r w:rsidR="00937F5D" w:rsidRPr="00937F5D">
        <w:rPr>
          <w:rFonts w:ascii="Courier New" w:eastAsia="Times New Roman" w:hAnsi="Courier New" w:cs="Courier New"/>
          <w:b/>
          <w:bCs/>
          <w:color w:val="FFFF00"/>
          <w:sz w:val="21"/>
          <w:szCs w:val="21"/>
          <w:shd w:val="clear" w:color="auto" w:fill="0C1633"/>
          <w:lang w:eastAsia="es-SV"/>
        </w:rPr>
        <w:t>tomas.dale</w:t>
      </w:r>
      <w:proofErr w:type="spellEnd"/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Downloads</w:t>
      </w:r>
      <w:proofErr w:type="spellEnd"/>
      <w:r w:rsidRPr="00C3358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/databasesLoadData.zip https://storage.googleapis.com/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platzi-tf2/databasesLoadData.zip</w:t>
      </w:r>
    </w:p>
    <w:p w14:paraId="1B52A9A1" w14:textId="4DD6C3E4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4325DFA3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3E6270F7" w14:textId="5FDC23B4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Esto es para descargar la base de datos del proyecto en un .zip</w:t>
      </w:r>
    </w:p>
    <w:p w14:paraId="61948015" w14:textId="77777777" w:rsidR="00C3358F" w:rsidRP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Luego de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de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descargarla podemos acceder a ella con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python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y descomprimirla si estás trabajando en Google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Colab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, si en cambio estás en tu local puedes omitir este paso:</w:t>
      </w:r>
    </w:p>
    <w:p w14:paraId="11E43158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5FCB08DC" w14:textId="2F9CC154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zip_path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= 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"/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tmp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/databasesLoadData.zip"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 xml:space="preserve"># "C:/Users/admin/Downloads" </w:t>
      </w:r>
      <w:proofErr w:type="spellStart"/>
      <w:r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windows</w:t>
      </w:r>
      <w:proofErr w:type="spellEnd"/>
    </w:p>
    <w:p w14:paraId="190282FE" w14:textId="3029A1AF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5C233421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zip_ref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= 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zipfile.ZipFile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zip_path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, 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"r"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 xml:space="preserve"># </w:t>
      </w:r>
      <w:proofErr w:type="spellStart"/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ZipFile</w:t>
      </w:r>
      <w:proofErr w:type="spellEnd"/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 xml:space="preserve">() </w:t>
      </w:r>
      <w:proofErr w:type="spellStart"/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metodo</w:t>
      </w:r>
      <w:proofErr w:type="spellEnd"/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 xml:space="preserve"> para ABRIR una </w:t>
      </w:r>
    </w:p>
    <w:p w14:paraId="10680A31" w14:textId="4D93C45B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instancia del fichero</w:t>
      </w:r>
    </w:p>
    <w:p w14:paraId="6DB1D683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025BAAF5" w14:textId="482C7C85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zip_</w:t>
      </w:r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ref.extractall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"/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tmp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/databasesLoadData.zip"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 xml:space="preserve"># acceder al método </w:t>
      </w:r>
      <w:proofErr w:type="spellStart"/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extraerall</w:t>
      </w:r>
      <w:proofErr w:type="spellEnd"/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 xml:space="preserve"> los archivos y descomprimir</w:t>
      </w:r>
    </w:p>
    <w:p w14:paraId="63991FC5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11BA327A" w14:textId="5A7F602A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zip_</w:t>
      </w:r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ref.close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()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CERRAR la instancia del fichero</w:t>
      </w:r>
    </w:p>
    <w:p w14:paraId="6A75658C" w14:textId="0464B3B8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264F4395" w14:textId="77777777" w:rsid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2F2F3203" w14:textId="73504BB5" w:rsidR="00C3358F" w:rsidRPr="00C3358F" w:rsidRDefault="00C3358F" w:rsidP="00C3358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Ahora hay que leer </w:t>
      </w:r>
      <w:proofErr w:type="gram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la bases</w:t>
      </w:r>
      <w:proofErr w:type="gram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de datos:</w:t>
      </w:r>
    </w:p>
    <w:p w14:paraId="7FF4F462" w14:textId="77777777" w:rsidR="00C3358F" w:rsidRDefault="00C3358F" w:rsidP="00C3358F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</w:p>
    <w:p w14:paraId="409E76B4" w14:textId="4D4234EB" w:rsidR="00C3358F" w:rsidRPr="00C3358F" w:rsidRDefault="00C3358F" w:rsidP="00C3358F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  <w:r w:rsidRPr="00C3358F"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  <w:t>Leer la base de datos en JSON</w:t>
      </w:r>
    </w:p>
    <w:p w14:paraId="1A3CBA86" w14:textId="77777777" w:rsidR="00C3358F" w:rsidRPr="00C3358F" w:rsidRDefault="00C3358F" w:rsidP="00C3358F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Se debe guardar la ubicación el fichero en una variable</w:t>
      </w:r>
    </w:p>
    <w:p w14:paraId="26CC6612" w14:textId="77777777" w:rsidR="00C3358F" w:rsidRPr="00C3358F" w:rsidRDefault="00C3358F" w:rsidP="00C3358F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Se debe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deserializar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el archivo JSON (convertir los objetos a cadenas de texto)</w:t>
      </w: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br/>
      </w:r>
      <w:r w:rsidRPr="00C3358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SV"/>
        </w:rPr>
        <w:t>2.1.</w:t>
      </w: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 Debemos abrir el archivo y leer cada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linea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agregandola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como elemento a un array</w:t>
      </w:r>
    </w:p>
    <w:p w14:paraId="0A748DA5" w14:textId="77777777" w:rsidR="00C3358F" w:rsidRPr="00C3358F" w:rsidRDefault="00C3358F" w:rsidP="00C3358F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Recorrer cada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imágen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y su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label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en el JSON y hacer una petición GET a la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imágen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br/>
      </w:r>
      <w:r w:rsidRPr="00C3358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SV"/>
        </w:rPr>
        <w:t>3.1.</w:t>
      </w: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 Guardar la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imágen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y el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label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en cada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indice</w:t>
      </w:r>
      <w:proofErr w:type="spellEnd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 de un array</w:t>
      </w:r>
    </w:p>
    <w:p w14:paraId="346AA2E6" w14:textId="77777777" w:rsidR="00C3358F" w:rsidRPr="00C3358F" w:rsidRDefault="00C3358F" w:rsidP="00C3358F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Ver la </w:t>
      </w:r>
      <w:proofErr w:type="spellStart"/>
      <w:r w:rsidRPr="00C3358F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imágen</w:t>
      </w:r>
      <w:proofErr w:type="spellEnd"/>
    </w:p>
    <w:p w14:paraId="1D19427D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79F80E9E" w14:textId="34C5A35F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1</w:t>
      </w:r>
    </w:p>
    <w:p w14:paraId="3C55C506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json</w:t>
      </w:r>
      <w:proofErr w:type="spellEnd"/>
    </w:p>
    <w:p w14:paraId="41745A4F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codecs</w:t>
      </w:r>
      <w:proofErr w:type="spellEnd"/>
    </w:p>
    <w:p w14:paraId="27B96E74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requests</w:t>
      </w:r>
      <w:proofErr w:type="spellEnd"/>
    </w:p>
    <w:p w14:paraId="0FCF253F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numpy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as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np</w:t>
      </w:r>
      <w:proofErr w:type="spellEnd"/>
    </w:p>
    <w:p w14:paraId="18D491D8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from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PIL </w:t>
      </w: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Image</w:t>
      </w:r>
      <w:proofErr w:type="spellEnd"/>
    </w:p>
    <w:p w14:paraId="2DEBC889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from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io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BytesIO</w:t>
      </w:r>
      <w:proofErr w:type="spellEnd"/>
    </w:p>
    <w:p w14:paraId="49790B08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lastRenderedPageBreak/>
        <w:t>import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matplotlib.pyplot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as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plt</w:t>
      </w:r>
      <w:proofErr w:type="spellEnd"/>
    </w:p>
    <w:p w14:paraId="43A914E3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48932048" w14:textId="1F3AA61A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url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= 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"/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tmp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/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data.json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</w:t>
      </w:r>
    </w:p>
    <w:p w14:paraId="4F4A3F80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409A0679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6E72E711" w14:textId="49E06546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2</w:t>
      </w:r>
    </w:p>
    <w:p w14:paraId="491761A6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data_json</w:t>
      </w:r>
      <w:proofErr w:type="spellEnd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=[</w:t>
      </w:r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]</w:t>
      </w:r>
    </w:p>
    <w:p w14:paraId="2109FB7E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with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codecs.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open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url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, 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rU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, 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'utf8'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) </w:t>
      </w:r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as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js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:</w:t>
      </w:r>
    </w:p>
    <w:p w14:paraId="14C321FE" w14:textId="77777777" w:rsidR="00FA025A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</w:t>
      </w:r>
    </w:p>
    <w:p w14:paraId="1701D09D" w14:textId="5EB875A8" w:rsidR="00C3358F" w:rsidRPr="00C3358F" w:rsidRDefault="00FA025A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</w:t>
      </w:r>
      <w:r w:rsidR="00C3358F"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2.1</w:t>
      </w:r>
    </w:p>
    <w:p w14:paraId="3BACE795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</w:t>
      </w: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for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line </w:t>
      </w:r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in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js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:</w:t>
      </w:r>
    </w:p>
    <w:p w14:paraId="733D2315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   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data_</w:t>
      </w:r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json.append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json.loads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(line))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#deserializamos al añadir</w:t>
      </w:r>
    </w:p>
    <w:p w14:paraId="0B77C24F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0C6616E9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proofErr w:type="gram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print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gram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"{} imágenes encontradas"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format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len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data_json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)))</w:t>
      </w:r>
    </w:p>
    <w:p w14:paraId="4389A3B0" w14:textId="65868D0A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75DD9EC2" w14:textId="77777777" w:rsidR="00FA025A" w:rsidRPr="00C3358F" w:rsidRDefault="00FA025A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125975E0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3</w:t>
      </w:r>
    </w:p>
    <w:p w14:paraId="0D0BCB2D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images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= []</w:t>
      </w:r>
    </w:p>
    <w:p w14:paraId="187E24B0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for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data </w:t>
      </w:r>
      <w:r w:rsidRPr="00C3358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in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data_json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:</w:t>
      </w:r>
    </w:p>
    <w:p w14:paraId="3A523547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response =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requests.get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(data[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content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])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#secuencia de bytes</w:t>
      </w:r>
    </w:p>
    <w:p w14:paraId="7ED2A740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response =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BytesIO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response.content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decodifica a hexadecimal</w:t>
      </w:r>
    </w:p>
    <w:p w14:paraId="726746DF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img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= 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np.asarray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Image.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open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(response)) </w:t>
      </w: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#convierte a array</w:t>
      </w:r>
    </w:p>
    <w:p w14:paraId="7F16C654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   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images.append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([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img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, data[</w:t>
      </w:r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</w:t>
      </w: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</w:t>
      </w:r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]])</w:t>
      </w:r>
    </w:p>
    <w:p w14:paraId="27C38552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12DE578F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plt.imshow</w:t>
      </w:r>
      <w:proofErr w:type="spellEnd"/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images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[0][0])</w:t>
      </w:r>
    </w:p>
    <w:p w14:paraId="74C10EAC" w14:textId="77777777" w:rsid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76D1C856" w14:textId="6FF713D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C3358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# 4</w:t>
      </w:r>
    </w:p>
    <w:p w14:paraId="68FF7EB4" w14:textId="77777777" w:rsidR="00C3358F" w:rsidRPr="00C3358F" w:rsidRDefault="00C3358F" w:rsidP="00C3358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SV"/>
        </w:rPr>
      </w:pPr>
      <w:proofErr w:type="spellStart"/>
      <w:r w:rsidRPr="00C3358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print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proofErr w:type="spellStart"/>
      <w:proofErr w:type="gramStart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images</w:t>
      </w:r>
      <w:proofErr w:type="spell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[</w:t>
      </w:r>
      <w:proofErr w:type="gramEnd"/>
      <w:r w:rsidRPr="00C3358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0][1])</w:t>
      </w:r>
    </w:p>
    <w:p w14:paraId="4D8BA80D" w14:textId="2D5CC828" w:rsidR="00787405" w:rsidRDefault="00787405"/>
    <w:p w14:paraId="5B77811E" w14:textId="2A585822" w:rsidR="00C3358F" w:rsidRDefault="00585905">
      <w:proofErr w:type="spellStart"/>
      <w:proofErr w:type="gramStart"/>
      <w:r w:rsidRPr="00585905">
        <w:t>plt.imshow</w:t>
      </w:r>
      <w:proofErr w:type="spellEnd"/>
      <w:proofErr w:type="gramEnd"/>
      <w:r w:rsidRPr="00585905">
        <w:t>(</w:t>
      </w:r>
      <w:proofErr w:type="spellStart"/>
      <w:r w:rsidRPr="00585905">
        <w:t>images</w:t>
      </w:r>
      <w:proofErr w:type="spellEnd"/>
      <w:r w:rsidRPr="00585905">
        <w:t>[0][0])</w:t>
      </w:r>
    </w:p>
    <w:p w14:paraId="1A39EC84" w14:textId="256077C7" w:rsidR="00585905" w:rsidRDefault="00585905">
      <w:r>
        <w:t>#imagen de mano para letra b</w:t>
      </w:r>
    </w:p>
    <w:p w14:paraId="546696D0" w14:textId="7EB49814" w:rsidR="00585905" w:rsidRDefault="00585905"/>
    <w:p w14:paraId="713B3465" w14:textId="19563AAB" w:rsidR="00585905" w:rsidRDefault="00585905">
      <w:proofErr w:type="spellStart"/>
      <w:r w:rsidRPr="00585905">
        <w:t>print</w:t>
      </w:r>
      <w:proofErr w:type="spellEnd"/>
      <w:r w:rsidRPr="00585905">
        <w:t>(</w:t>
      </w:r>
      <w:proofErr w:type="spellStart"/>
      <w:proofErr w:type="gramStart"/>
      <w:r w:rsidRPr="00585905">
        <w:t>images</w:t>
      </w:r>
      <w:proofErr w:type="spellEnd"/>
      <w:r w:rsidRPr="00585905">
        <w:t>[</w:t>
      </w:r>
      <w:proofErr w:type="gramEnd"/>
      <w:r w:rsidRPr="00585905">
        <w:t>0][1])</w:t>
      </w:r>
    </w:p>
    <w:p w14:paraId="1C157376" w14:textId="6538B540" w:rsidR="00585905" w:rsidRDefault="00585905">
      <w:r>
        <w:t># b</w:t>
      </w:r>
    </w:p>
    <w:p w14:paraId="068D7C65" w14:textId="57471E65" w:rsidR="00585905" w:rsidRDefault="00585905">
      <w:r>
        <w:t>===========================</w:t>
      </w:r>
    </w:p>
    <w:p w14:paraId="0D0C205B" w14:textId="77777777" w:rsidR="00585905" w:rsidRPr="00585905" w:rsidRDefault="00585905" w:rsidP="005859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8590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os</w:t>
      </w:r>
    </w:p>
    <w:p w14:paraId="2541FABB" w14:textId="77777777" w:rsidR="00585905" w:rsidRPr="00585905" w:rsidRDefault="00585905" w:rsidP="005859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3CB032" w14:textId="77777777" w:rsidR="00585905" w:rsidRPr="00585905" w:rsidRDefault="00585905" w:rsidP="005859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8590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google.colab</w:t>
      </w:r>
      <w:proofErr w:type="spellEnd"/>
      <w:proofErr w:type="gramEnd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58590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files</w:t>
      </w:r>
    </w:p>
    <w:p w14:paraId="06406D52" w14:textId="77777777" w:rsidR="00585905" w:rsidRPr="00585905" w:rsidRDefault="00585905" w:rsidP="005859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uploaded</w:t>
      </w:r>
      <w:proofErr w:type="spellEnd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files.upload</w:t>
      </w:r>
      <w:proofErr w:type="spellEnd"/>
      <w:proofErr w:type="gramEnd"/>
      <w:r w:rsidRPr="0058590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4DE9C6D" w14:textId="70AE9FB4" w:rsidR="00585905" w:rsidRDefault="00585905"/>
    <w:p w14:paraId="1896C48E" w14:textId="37D11330" w:rsidR="00585905" w:rsidRDefault="00585905">
      <w:r>
        <w:t>Selecciona archivo</w:t>
      </w:r>
    </w:p>
    <w:p w14:paraId="46F22FCC" w14:textId="77777777" w:rsidR="002D4F8D" w:rsidRDefault="002D4F8D" w:rsidP="002D4F8D"/>
    <w:p w14:paraId="5420882A" w14:textId="77777777" w:rsidR="002D4F8D" w:rsidRDefault="002D4F8D" w:rsidP="002D4F8D">
      <w:proofErr w:type="spellStart"/>
      <w:r>
        <w:t>import</w:t>
      </w:r>
      <w:proofErr w:type="spellEnd"/>
      <w:r>
        <w:t xml:space="preserve"> os</w:t>
      </w:r>
    </w:p>
    <w:p w14:paraId="7F14920A" w14:textId="77777777" w:rsidR="002D4F8D" w:rsidRDefault="002D4F8D" w:rsidP="002D4F8D">
      <w:proofErr w:type="spellStart"/>
      <w:proofErr w:type="gramStart"/>
      <w:r>
        <w:t>os.getcwd</w:t>
      </w:r>
      <w:proofErr w:type="spellEnd"/>
      <w:proofErr w:type="gramEnd"/>
      <w:r>
        <w:t>()    #  'C:\\Python39'</w:t>
      </w:r>
    </w:p>
    <w:p w14:paraId="53338138" w14:textId="77777777" w:rsidR="002D4F8D" w:rsidRDefault="002D4F8D" w:rsidP="002D4F8D"/>
    <w:p w14:paraId="79F11749" w14:textId="77777777" w:rsidR="002D4F8D" w:rsidRDefault="002D4F8D" w:rsidP="002D4F8D"/>
    <w:p w14:paraId="31173279" w14:textId="77777777" w:rsidR="002D4F8D" w:rsidRDefault="002D4F8D" w:rsidP="002D4F8D">
      <w:proofErr w:type="spellStart"/>
      <w:proofErr w:type="gramStart"/>
      <w:r>
        <w:t>os.chdir</w:t>
      </w:r>
      <w:proofErr w:type="spellEnd"/>
      <w:proofErr w:type="gramEnd"/>
      <w:r>
        <w:t>('/server/</w:t>
      </w:r>
      <w:proofErr w:type="spellStart"/>
      <w:r>
        <w:t>accesslogs</w:t>
      </w:r>
      <w:proofErr w:type="spellEnd"/>
      <w:r>
        <w:t xml:space="preserve">')  </w:t>
      </w:r>
    </w:p>
    <w:p w14:paraId="61F8159C" w14:textId="77777777" w:rsidR="002D4F8D" w:rsidRDefault="002D4F8D" w:rsidP="002D4F8D">
      <w:proofErr w:type="spellStart"/>
      <w:proofErr w:type="gramStart"/>
      <w:r>
        <w:lastRenderedPageBreak/>
        <w:t>os.system</w:t>
      </w:r>
      <w:proofErr w:type="spellEnd"/>
      <w:proofErr w:type="gramEnd"/>
      <w:r>
        <w:t>('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')   #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61F0B8" w14:textId="77777777" w:rsidR="002D4F8D" w:rsidRDefault="002D4F8D" w:rsidP="002D4F8D"/>
    <w:p w14:paraId="195C7DAA" w14:textId="77777777" w:rsidR="002D4F8D" w:rsidRDefault="002D4F8D" w:rsidP="002D4F8D">
      <w:proofErr w:type="spellStart"/>
      <w:proofErr w:type="gramStart"/>
      <w:r>
        <w:t>os.system</w:t>
      </w:r>
      <w:proofErr w:type="spellEnd"/>
      <w:proofErr w:type="gramEnd"/>
      <w:r>
        <w:t>('cd /</w:t>
      </w:r>
      <w:proofErr w:type="spellStart"/>
      <w:r>
        <w:t>temp</w:t>
      </w:r>
      <w:proofErr w:type="spellEnd"/>
      <w:r>
        <w:t>/')</w:t>
      </w:r>
    </w:p>
    <w:p w14:paraId="677305D7" w14:textId="1AEA868B" w:rsidR="002D4F8D" w:rsidRDefault="002D4F8D" w:rsidP="002D4F8D"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32384F13" w14:textId="77777777" w:rsidR="002D4F8D" w:rsidRDefault="002D4F8D" w:rsidP="002D4F8D"/>
    <w:p w14:paraId="2EE00A4D" w14:textId="77777777" w:rsidR="00585905" w:rsidRDefault="00585905"/>
    <w:sectPr w:rsidR="00585905" w:rsidSect="00C33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261F"/>
    <w:multiLevelType w:val="multilevel"/>
    <w:tmpl w:val="5A62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F"/>
    <w:rsid w:val="001D5579"/>
    <w:rsid w:val="002D4F8D"/>
    <w:rsid w:val="00585905"/>
    <w:rsid w:val="00787405"/>
    <w:rsid w:val="00937F5D"/>
    <w:rsid w:val="00C3358F"/>
    <w:rsid w:val="00D11250"/>
    <w:rsid w:val="00EB248D"/>
    <w:rsid w:val="00FA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E247"/>
  <w15:chartTrackingRefBased/>
  <w15:docId w15:val="{FD44D09E-3C57-4ACC-9D7F-727207E1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C33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58F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C3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335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58F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C335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358F"/>
  </w:style>
  <w:style w:type="character" w:customStyle="1" w:styleId="hljs-meta">
    <w:name w:val="hljs-meta"/>
    <w:basedOn w:val="DefaultParagraphFont"/>
    <w:rsid w:val="00C3358F"/>
  </w:style>
  <w:style w:type="character" w:customStyle="1" w:styleId="hljs-comment">
    <w:name w:val="hljs-comment"/>
    <w:basedOn w:val="DefaultParagraphFont"/>
    <w:rsid w:val="00C3358F"/>
  </w:style>
  <w:style w:type="character" w:customStyle="1" w:styleId="hljs-regexp">
    <w:name w:val="hljs-regexp"/>
    <w:basedOn w:val="DefaultParagraphFont"/>
    <w:rsid w:val="00C3358F"/>
  </w:style>
  <w:style w:type="character" w:customStyle="1" w:styleId="hljs-string">
    <w:name w:val="hljs-string"/>
    <w:basedOn w:val="DefaultParagraphFont"/>
    <w:rsid w:val="00C3358F"/>
  </w:style>
  <w:style w:type="character" w:customStyle="1" w:styleId="hljs-builtin">
    <w:name w:val="hljs-built_in"/>
    <w:basedOn w:val="DefaultParagraphFont"/>
    <w:rsid w:val="00C3358F"/>
  </w:style>
  <w:style w:type="character" w:customStyle="1" w:styleId="hljs-number">
    <w:name w:val="hljs-number"/>
    <w:basedOn w:val="DefaultParagraphFont"/>
    <w:rsid w:val="00C3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7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16824717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13486756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2022-02-16T23:40:00Z</dcterms:created>
  <dcterms:modified xsi:type="dcterms:W3CDTF">2022-02-17T04:11:00Z</dcterms:modified>
</cp:coreProperties>
</file>